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B5" w:rsidRPr="00D371B5" w:rsidRDefault="00D371B5">
      <w:pPr>
        <w:ind w:left="3600"/>
        <w:rPr>
          <w:ins w:id="0" w:author="SALAM THABET Doghmash ♥" w:date="2017-07-17T01:41:00Z"/>
          <w:b/>
          <w:bCs/>
          <w:sz w:val="40"/>
          <w:szCs w:val="40"/>
          <w:rPrChange w:id="1" w:author="SALAM THABET Doghmash ♥" w:date="2017-07-17T01:42:00Z">
            <w:rPr>
              <w:ins w:id="2" w:author="SALAM THABET Doghmash ♥" w:date="2017-07-17T01:41:00Z"/>
            </w:rPr>
          </w:rPrChange>
        </w:rPr>
        <w:pPrChange w:id="3" w:author="SALAM THABET Doghmash ♥" w:date="2017-07-17T01:42:00Z">
          <w:pPr/>
        </w:pPrChange>
      </w:pPr>
      <w:bookmarkStart w:id="4" w:name="_GoBack"/>
      <w:bookmarkEnd w:id="4"/>
      <w:ins w:id="5" w:author="SALAM THABET Doghmash ♥" w:date="2017-07-17T01:41:00Z">
        <w:r w:rsidRPr="00D371B5">
          <w:rPr>
            <w:b/>
            <w:bCs/>
            <w:sz w:val="40"/>
            <w:szCs w:val="40"/>
            <w:rPrChange w:id="6" w:author="SALAM THABET Doghmash ♥" w:date="2017-07-17T01:42:00Z">
              <w:rPr/>
            </w:rPrChange>
          </w:rPr>
          <w:t>HTML Tags</w:t>
        </w:r>
      </w:ins>
    </w:p>
    <w:p w:rsidR="00DE5773" w:rsidRDefault="00DE5773" w:rsidP="00134987">
      <w:pPr>
        <w:rPr>
          <w:ins w:id="7" w:author="SALAM THABET Doghmash ♥" w:date="2017-08-04T18:57:00Z"/>
          <w:rtl/>
        </w:rPr>
      </w:pPr>
      <w:proofErr w:type="gramStart"/>
      <w:ins w:id="8" w:author="SALAM THABET Doghmash ♥" w:date="2017-08-04T18:57:00Z">
        <w:r w:rsidRPr="00DE5773">
          <w:t>&lt;!DOCTYPE</w:t>
        </w:r>
        <w:proofErr w:type="gramEnd"/>
        <w:r w:rsidRPr="00DE5773">
          <w:t xml:space="preserve"> html&gt; </w:t>
        </w:r>
      </w:ins>
    </w:p>
    <w:p w:rsidR="00D371B5" w:rsidRDefault="00DE5773" w:rsidP="00134987">
      <w:pPr>
        <w:rPr>
          <w:ins w:id="9" w:author="SALAM THABET Doghmash ♥" w:date="2017-07-17T01:41:00Z"/>
        </w:rPr>
      </w:pPr>
      <w:proofErr w:type="gramStart"/>
      <w:ins w:id="10" w:author="SALAM THABET Doghmash ♥" w:date="2017-08-04T18:57:00Z">
        <w:r w:rsidRPr="00DE5773">
          <w:t>&lt;!--</w:t>
        </w:r>
        <w:proofErr w:type="gramEnd"/>
        <w:r w:rsidRPr="00DE5773">
          <w:t xml:space="preserve"> </w:t>
        </w:r>
        <w:r w:rsidRPr="00DE5773">
          <w:rPr>
            <w:rFonts w:cs="Arial"/>
            <w:rtl/>
          </w:rPr>
          <w:t>تعطي المتصفح معلومات اولية عن نوع الملف اللي هشتغل معو / او اذا بدي احدد النوع تاع الت تي ام ال</w:t>
        </w:r>
        <w:r w:rsidRPr="00DE5773">
          <w:t xml:space="preserve"> --&gt;</w:t>
        </w:r>
      </w:ins>
    </w:p>
    <w:p w:rsidR="00915A26" w:rsidRDefault="00915A26" w:rsidP="00134987">
      <w:pPr>
        <w:rPr>
          <w:ins w:id="11" w:author="SALAM THABET Doghmash ♥" w:date="2017-07-17T01:34:00Z"/>
        </w:rPr>
      </w:pPr>
      <w:ins w:id="12" w:author="SALAM THABET Doghmash ♥" w:date="2017-07-17T01:33:00Z">
        <w:r>
          <w:t xml:space="preserve">&lt;h1&gt;heading </w:t>
        </w:r>
      </w:ins>
      <w:ins w:id="13" w:author="SALAM THABET Doghmash ♥" w:date="2017-07-17T01:34:00Z">
        <w:r>
          <w:t>&lt;/h1&gt;</w:t>
        </w:r>
      </w:ins>
    </w:p>
    <w:p w:rsidR="00EC7112" w:rsidRDefault="00EC7112" w:rsidP="00134987">
      <w:pPr>
        <w:rPr>
          <w:ins w:id="14" w:author="SALAM THABET Doghmash ♥" w:date="2017-07-17T01:34:00Z"/>
        </w:rPr>
      </w:pPr>
      <w:ins w:id="15" w:author="SALAM THABET Doghmash ♥" w:date="2017-07-17T01:34:00Z">
        <w:r>
          <w:t>….</w:t>
        </w:r>
      </w:ins>
    </w:p>
    <w:p w:rsidR="00EC7112" w:rsidRDefault="00EC7112" w:rsidP="00134987">
      <w:pPr>
        <w:rPr>
          <w:ins w:id="16" w:author="SALAM THABET Doghmash ♥" w:date="2017-07-17T01:34:00Z"/>
        </w:rPr>
      </w:pPr>
      <w:ins w:id="17" w:author="SALAM THABET Doghmash ♥" w:date="2017-07-17T01:34:00Z">
        <w:r>
          <w:t>…</w:t>
        </w:r>
      </w:ins>
    </w:p>
    <w:p w:rsidR="00EC7112" w:rsidRDefault="00EC7112" w:rsidP="00134987">
      <w:pPr>
        <w:rPr>
          <w:ins w:id="18" w:author="SALAM THABET Doghmash ♥" w:date="2017-07-17T01:34:00Z"/>
        </w:rPr>
      </w:pPr>
      <w:ins w:id="19" w:author="SALAM THABET Doghmash ♥" w:date="2017-07-17T01:34:00Z">
        <w:r>
          <w:t>..</w:t>
        </w:r>
      </w:ins>
    </w:p>
    <w:p w:rsidR="00EC7112" w:rsidRDefault="00EC7112" w:rsidP="00134987">
      <w:pPr>
        <w:rPr>
          <w:ins w:id="20" w:author="SALAM THABET Doghmash ♥" w:date="2017-07-17T01:33:00Z"/>
        </w:rPr>
      </w:pPr>
      <w:ins w:id="21" w:author="SALAM THABET Doghmash ♥" w:date="2017-07-17T01:34:00Z">
        <w:r>
          <w:t>&lt;h6&gt;&lt;/h6&gt;</w:t>
        </w:r>
      </w:ins>
    </w:p>
    <w:p w:rsidR="00915A26" w:rsidRDefault="00915A26" w:rsidP="00134987">
      <w:pPr>
        <w:rPr>
          <w:ins w:id="22" w:author="SALAM THABET Doghmash ♥" w:date="2017-07-17T01:33:00Z"/>
        </w:rPr>
      </w:pPr>
      <w:ins w:id="23" w:author="SALAM THABET Doghmash ♥" w:date="2017-07-17T01:32:00Z">
        <w:r>
          <w:t>&lt;</w:t>
        </w:r>
        <w:proofErr w:type="spellStart"/>
        <w:r>
          <w:t>img</w:t>
        </w:r>
        <w:proofErr w:type="spellEnd"/>
        <w:r>
          <w:t xml:space="preserve"> </w:t>
        </w:r>
        <w:proofErr w:type="spellStart"/>
        <w:r>
          <w:t>src</w:t>
        </w:r>
        <w:proofErr w:type="spellEnd"/>
        <w:r>
          <w:t>=”</w:t>
        </w:r>
        <w:r>
          <w:rPr>
            <w:rFonts w:hint="cs"/>
            <w:rtl/>
          </w:rPr>
          <w:t xml:space="preserve">مسار </w:t>
        </w:r>
        <w:proofErr w:type="gramStart"/>
        <w:r>
          <w:rPr>
            <w:rFonts w:hint="cs"/>
            <w:rtl/>
          </w:rPr>
          <w:t xml:space="preserve">الصورة </w:t>
        </w:r>
        <w:r>
          <w:t>”</w:t>
        </w:r>
      </w:ins>
      <w:proofErr w:type="gramEnd"/>
      <w:ins w:id="24" w:author="SALAM THABET Doghmash ♥" w:date="2017-07-17T01:33:00Z">
        <w:r>
          <w:rPr>
            <w:rFonts w:hint="cs"/>
            <w:rtl/>
          </w:rPr>
          <w:t xml:space="preserve"> </w:t>
        </w:r>
        <w:r>
          <w:t xml:space="preserve"> alt=”</w:t>
        </w:r>
        <w:r>
          <w:rPr>
            <w:rFonts w:hint="cs"/>
            <w:rtl/>
          </w:rPr>
          <w:t xml:space="preserve">اسم بديل للصورة في حال عدم ظهروها </w:t>
        </w:r>
        <w:r>
          <w:t>“&gt;</w:t>
        </w:r>
      </w:ins>
    </w:p>
    <w:p w:rsidR="00915A26" w:rsidRDefault="00352F7B" w:rsidP="00134987">
      <w:pPr>
        <w:rPr>
          <w:ins w:id="25" w:author="SALAM THABET Doghmash ♥" w:date="2017-07-17T01:32:00Z"/>
        </w:rPr>
      </w:pPr>
      <w:ins w:id="26" w:author="SALAM THABET Doghmash ♥" w:date="2017-08-20T10:49:00Z">
        <w:r>
          <w:t xml:space="preserve">  </w:t>
        </w:r>
      </w:ins>
    </w:p>
    <w:p w:rsidR="0020362B" w:rsidRDefault="00753A21" w:rsidP="00134987">
      <w:pPr>
        <w:pStyle w:val="ListParagraph"/>
        <w:numPr>
          <w:ilvl w:val="0"/>
          <w:numId w:val="2"/>
        </w:numPr>
      </w:pPr>
      <w:r>
        <w:t xml:space="preserve">Inline </w:t>
      </w:r>
      <w:r>
        <w:rPr>
          <w:rFonts w:hint="cs"/>
          <w:rtl/>
        </w:rPr>
        <w:t xml:space="preserve">العناصر بتظهر على مستوى خطي </w:t>
      </w:r>
    </w:p>
    <w:p w:rsidR="00134987" w:rsidRDefault="00134987" w:rsidP="00134987">
      <w:pPr>
        <w:pStyle w:val="ListParagraph"/>
        <w:numPr>
          <w:ilvl w:val="1"/>
          <w:numId w:val="2"/>
        </w:numPr>
      </w:pPr>
      <w:r>
        <w:t>&lt;span&gt;</w:t>
      </w:r>
    </w:p>
    <w:p w:rsidR="00134987" w:rsidRDefault="00134987" w:rsidP="00134987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134987" w:rsidRDefault="00134987" w:rsidP="00134987">
      <w:pPr>
        <w:pStyle w:val="ListParagraph"/>
        <w:numPr>
          <w:ilvl w:val="1"/>
          <w:numId w:val="2"/>
        </w:numPr>
      </w:pPr>
      <w:r>
        <w:t>&lt;a&gt;</w:t>
      </w:r>
    </w:p>
    <w:p w:rsidR="00134987" w:rsidRDefault="00134987" w:rsidP="00134987">
      <w:pPr>
        <w:pStyle w:val="ListParagraph"/>
        <w:ind w:left="1440"/>
        <w:rPr>
          <w:rtl/>
        </w:rPr>
      </w:pPr>
    </w:p>
    <w:p w:rsidR="00753A21" w:rsidRDefault="00753A21" w:rsidP="00134987">
      <w:pPr>
        <w:pStyle w:val="ListParagraph"/>
        <w:numPr>
          <w:ilvl w:val="0"/>
          <w:numId w:val="2"/>
        </w:numPr>
      </w:pPr>
      <w:r>
        <w:t>block</w:t>
      </w:r>
      <w:r>
        <w:rPr>
          <w:rFonts w:hint="cs"/>
          <w:rtl/>
        </w:rPr>
        <w:t>:</w:t>
      </w:r>
      <w:r>
        <w:t xml:space="preserve"> by default </w:t>
      </w:r>
      <w:proofErr w:type="spellStart"/>
      <w:r>
        <w:t>br</w:t>
      </w:r>
      <w:proofErr w:type="spellEnd"/>
      <w:r>
        <w:t xml:space="preserve"> above and </w:t>
      </w:r>
      <w:proofErr w:type="spellStart"/>
      <w:r>
        <w:t>br</w:t>
      </w:r>
      <w:proofErr w:type="spellEnd"/>
      <w:r>
        <w:t xml:space="preserve"> below </w:t>
      </w:r>
      <w:r>
        <w:rPr>
          <w:rFonts w:hint="cs"/>
          <w:rtl/>
        </w:rPr>
        <w:t xml:space="preserve"> </w:t>
      </w:r>
    </w:p>
    <w:p w:rsidR="00134987" w:rsidRDefault="00134987" w:rsidP="00134987">
      <w:pPr>
        <w:pStyle w:val="ListParagraph"/>
        <w:numPr>
          <w:ilvl w:val="0"/>
          <w:numId w:val="3"/>
        </w:numPr>
      </w:pPr>
      <w:r>
        <w:t>&lt;P&gt;</w:t>
      </w:r>
    </w:p>
    <w:p w:rsidR="00134987" w:rsidRDefault="00134987" w:rsidP="00134987">
      <w:pPr>
        <w:pStyle w:val="ListParagraph"/>
        <w:numPr>
          <w:ilvl w:val="0"/>
          <w:numId w:val="3"/>
        </w:numPr>
      </w:pPr>
      <w:r>
        <w:t>&lt;h1&gt;</w:t>
      </w:r>
    </w:p>
    <w:p w:rsidR="00134987" w:rsidRDefault="00134987" w:rsidP="00134987">
      <w:pPr>
        <w:pStyle w:val="ListParagraph"/>
        <w:numPr>
          <w:ilvl w:val="0"/>
          <w:numId w:val="3"/>
        </w:numPr>
      </w:pPr>
      <w:r>
        <w:t xml:space="preserve">&lt;div&gt; </w:t>
      </w:r>
      <w:r>
        <w:rPr>
          <w:rFonts w:hint="cs"/>
          <w:rtl/>
        </w:rPr>
        <w:t xml:space="preserve">بيحتوى على عناصر كتير سواء  نصوص وصور </w:t>
      </w:r>
    </w:p>
    <w:p w:rsidR="00B61860" w:rsidRDefault="00B61860" w:rsidP="00B61860">
      <w:pPr>
        <w:rPr>
          <w:rtl/>
        </w:rPr>
      </w:pPr>
    </w:p>
    <w:p w:rsidR="00B61860" w:rsidRDefault="00B61860" w:rsidP="00B61860">
      <w:pPr>
        <w:tabs>
          <w:tab w:val="left" w:pos="1770"/>
        </w:tabs>
        <w:rPr>
          <w:b/>
          <w:bCs/>
        </w:rPr>
      </w:pPr>
      <w:r w:rsidRPr="00B61860">
        <w:rPr>
          <w:b/>
          <w:bCs/>
        </w:rPr>
        <w:t>LIST</w:t>
      </w:r>
      <w:r w:rsidRPr="00B61860">
        <w:rPr>
          <w:b/>
          <w:bCs/>
        </w:rPr>
        <w:tab/>
      </w:r>
    </w:p>
    <w:p w:rsidR="00B61860" w:rsidRPr="00A21449" w:rsidRDefault="00B61860" w:rsidP="00B61860">
      <w:pPr>
        <w:pStyle w:val="ListParagraph"/>
        <w:numPr>
          <w:ilvl w:val="0"/>
          <w:numId w:val="4"/>
        </w:numPr>
        <w:tabs>
          <w:tab w:val="left" w:pos="1770"/>
        </w:tabs>
        <w:rPr>
          <w:rPrChange w:id="27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28" w:author="SALAM THABET Doghmash ♥" w:date="2017-07-16T11:32:00Z">
            <w:rPr>
              <w:b/>
              <w:bCs/>
            </w:rPr>
          </w:rPrChange>
        </w:rPr>
        <w:t>Order list</w:t>
      </w:r>
    </w:p>
    <w:p w:rsidR="00B61860" w:rsidRPr="00A21449" w:rsidRDefault="00B61860" w:rsidP="00B61860">
      <w:pPr>
        <w:pStyle w:val="ListParagraph"/>
        <w:numPr>
          <w:ilvl w:val="1"/>
          <w:numId w:val="4"/>
        </w:numPr>
        <w:tabs>
          <w:tab w:val="left" w:pos="1770"/>
        </w:tabs>
        <w:rPr>
          <w:rPrChange w:id="29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30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31" w:author="SALAM THABET Doghmash ♥" w:date="2017-07-16T11:32:00Z">
            <w:rPr>
              <w:b/>
              <w:bCs/>
            </w:rPr>
          </w:rPrChange>
        </w:rPr>
        <w:t>ol</w:t>
      </w:r>
      <w:proofErr w:type="spellEnd"/>
      <w:r w:rsidR="00906F71" w:rsidRPr="00A21449">
        <w:rPr>
          <w:rPrChange w:id="32" w:author="SALAM THABET Doghmash ♥" w:date="2017-07-16T11:32:00Z">
            <w:rPr>
              <w:b/>
              <w:bCs/>
            </w:rPr>
          </w:rPrChange>
        </w:rPr>
        <w:t xml:space="preserve"> type=”1”,”A”,”I”   start=”50”</w:t>
      </w:r>
      <w:r w:rsidRPr="00A21449">
        <w:rPr>
          <w:rPrChange w:id="33" w:author="SALAM THABET Doghmash ♥" w:date="2017-07-16T11:32:00Z">
            <w:rPr>
              <w:b/>
              <w:bCs/>
            </w:rPr>
          </w:rPrChange>
        </w:rPr>
        <w:t>&gt;&lt;/</w:t>
      </w:r>
      <w:proofErr w:type="spellStart"/>
      <w:r w:rsidRPr="00A21449">
        <w:rPr>
          <w:rPrChange w:id="34" w:author="SALAM THABET Doghmash ♥" w:date="2017-07-16T11:32:00Z">
            <w:rPr>
              <w:b/>
              <w:bCs/>
            </w:rPr>
          </w:rPrChange>
        </w:rPr>
        <w:t>ol</w:t>
      </w:r>
      <w:proofErr w:type="spellEnd"/>
      <w:r w:rsidRPr="00A21449">
        <w:rPr>
          <w:rPrChange w:id="35" w:author="SALAM THABET Doghmash ♥" w:date="2017-07-16T11:32:00Z">
            <w:rPr>
              <w:b/>
              <w:bCs/>
            </w:rPr>
          </w:rPrChange>
        </w:rPr>
        <w:t>&gt;</w:t>
      </w:r>
    </w:p>
    <w:p w:rsidR="003101F0" w:rsidRPr="00A21449" w:rsidRDefault="003101F0" w:rsidP="003101F0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36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37" w:author="SALAM THABET Doghmash ♥" w:date="2017-07-16T11:32:00Z">
            <w:rPr>
              <w:b/>
              <w:bCs/>
            </w:rPr>
          </w:rPrChange>
        </w:rPr>
        <w:t xml:space="preserve"> &lt;li&gt;&lt;/li&gt;</w:t>
      </w:r>
    </w:p>
    <w:p w:rsidR="003101F0" w:rsidRPr="00A21449" w:rsidRDefault="003101F0" w:rsidP="003101F0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38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39" w:author="SALAM THABET Doghmash ♥" w:date="2017-07-16T11:32:00Z">
            <w:rPr>
              <w:b/>
              <w:bCs/>
            </w:rPr>
          </w:rPrChange>
        </w:rPr>
        <w:t>&lt;li&gt;</w:t>
      </w:r>
      <w:r w:rsidRPr="00A21449">
        <w:rPr>
          <w:rFonts w:hint="eastAsia"/>
          <w:rtl/>
          <w:rPrChange w:id="40" w:author="SALAM THABET Doghmash ♥" w:date="2017-07-16T11:32:00Z">
            <w:rPr>
              <w:rFonts w:hint="eastAsia"/>
              <w:b/>
              <w:bCs/>
              <w:rtl/>
            </w:rPr>
          </w:rPrChange>
        </w:rPr>
        <w:t>جافا</w:t>
      </w:r>
      <w:r w:rsidRPr="00A21449">
        <w:rPr>
          <w:rtl/>
          <w:rPrChange w:id="41" w:author="SALAM THABET Doghmash ♥" w:date="2017-07-16T11:32:00Z">
            <w:rPr>
              <w:b/>
              <w:bCs/>
              <w:rtl/>
            </w:rPr>
          </w:rPrChange>
        </w:rPr>
        <w:t xml:space="preserve"> سكرتب </w:t>
      </w:r>
    </w:p>
    <w:p w:rsidR="003101F0" w:rsidRPr="00A21449" w:rsidRDefault="003101F0" w:rsidP="003101F0">
      <w:pPr>
        <w:pStyle w:val="ListParagraph"/>
        <w:numPr>
          <w:ilvl w:val="3"/>
          <w:numId w:val="4"/>
        </w:numPr>
        <w:tabs>
          <w:tab w:val="left" w:pos="1770"/>
        </w:tabs>
        <w:rPr>
          <w:rPrChange w:id="42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43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44" w:author="SALAM THABET Doghmash ♥" w:date="2017-07-16T11:32:00Z">
            <w:rPr>
              <w:b/>
              <w:bCs/>
            </w:rPr>
          </w:rPrChange>
        </w:rPr>
        <w:t>ul</w:t>
      </w:r>
      <w:proofErr w:type="spellEnd"/>
      <w:r w:rsidRPr="00A21449">
        <w:rPr>
          <w:rPrChange w:id="45" w:author="SALAM THABET Doghmash ♥" w:date="2017-07-16T11:32:00Z">
            <w:rPr>
              <w:b/>
              <w:bCs/>
            </w:rPr>
          </w:rPrChange>
        </w:rPr>
        <w:t>&gt;</w:t>
      </w:r>
    </w:p>
    <w:p w:rsidR="003101F0" w:rsidRPr="00A21449" w:rsidRDefault="003101F0" w:rsidP="003101F0">
      <w:pPr>
        <w:pStyle w:val="ListParagraph"/>
        <w:numPr>
          <w:ilvl w:val="4"/>
          <w:numId w:val="4"/>
        </w:numPr>
        <w:tabs>
          <w:tab w:val="left" w:pos="1770"/>
        </w:tabs>
        <w:rPr>
          <w:rPrChange w:id="46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47" w:author="SALAM THABET Doghmash ♥" w:date="2017-07-16T11:32:00Z">
            <w:rPr>
              <w:b/>
              <w:bCs/>
            </w:rPr>
          </w:rPrChange>
        </w:rPr>
        <w:t>&lt;li&gt;&lt;/li&gt;</w:t>
      </w:r>
    </w:p>
    <w:p w:rsidR="003101F0" w:rsidRPr="00A21449" w:rsidRDefault="003101F0" w:rsidP="003101F0">
      <w:pPr>
        <w:pStyle w:val="ListParagraph"/>
        <w:numPr>
          <w:ilvl w:val="3"/>
          <w:numId w:val="4"/>
        </w:numPr>
        <w:tabs>
          <w:tab w:val="left" w:pos="1770"/>
        </w:tabs>
        <w:rPr>
          <w:rPrChange w:id="48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49" w:author="SALAM THABET Doghmash ♥" w:date="2017-07-16T11:32:00Z">
            <w:rPr>
              <w:b/>
              <w:bCs/>
            </w:rPr>
          </w:rPrChange>
        </w:rPr>
        <w:t>&lt;/</w:t>
      </w:r>
      <w:proofErr w:type="spellStart"/>
      <w:r w:rsidRPr="00A21449">
        <w:rPr>
          <w:rPrChange w:id="50" w:author="SALAM THABET Doghmash ♥" w:date="2017-07-16T11:32:00Z">
            <w:rPr>
              <w:b/>
              <w:bCs/>
            </w:rPr>
          </w:rPrChange>
        </w:rPr>
        <w:t>ul</w:t>
      </w:r>
      <w:proofErr w:type="spellEnd"/>
      <w:r w:rsidRPr="00A21449">
        <w:rPr>
          <w:rPrChange w:id="51" w:author="SALAM THABET Doghmash ♥" w:date="2017-07-16T11:32:00Z">
            <w:rPr>
              <w:b/>
              <w:bCs/>
            </w:rPr>
          </w:rPrChange>
        </w:rPr>
        <w:t>&gt;</w:t>
      </w:r>
    </w:p>
    <w:p w:rsidR="003101F0" w:rsidRPr="00A21449" w:rsidRDefault="003101F0" w:rsidP="003101F0">
      <w:pPr>
        <w:pStyle w:val="ListParagraph"/>
        <w:tabs>
          <w:tab w:val="left" w:pos="1770"/>
        </w:tabs>
        <w:ind w:left="2880"/>
        <w:rPr>
          <w:rtl/>
          <w:rPrChange w:id="52" w:author="SALAM THABET Doghmash ♥" w:date="2017-07-16T11:32:00Z">
            <w:rPr>
              <w:b/>
              <w:bCs/>
              <w:rtl/>
            </w:rPr>
          </w:rPrChange>
        </w:rPr>
      </w:pPr>
    </w:p>
    <w:p w:rsidR="003101F0" w:rsidRPr="00A21449" w:rsidRDefault="003101F0" w:rsidP="003101F0">
      <w:pPr>
        <w:tabs>
          <w:tab w:val="left" w:pos="1770"/>
        </w:tabs>
        <w:rPr>
          <w:rPrChange w:id="53" w:author="SALAM THABET Doghmash ♥" w:date="2017-07-16T11:32:00Z">
            <w:rPr>
              <w:b/>
              <w:bCs/>
            </w:rPr>
          </w:rPrChange>
        </w:rPr>
      </w:pPr>
      <w:r w:rsidRPr="00A21449">
        <w:rPr>
          <w:rtl/>
          <w:rPrChange w:id="54" w:author="SALAM THABET Doghmash ♥" w:date="2017-07-16T11:32:00Z">
            <w:rPr>
              <w:b/>
              <w:bCs/>
              <w:rtl/>
            </w:rPr>
          </w:rPrChange>
        </w:rPr>
        <w:tab/>
      </w:r>
      <w:r w:rsidRPr="00A21449">
        <w:rPr>
          <w:rtl/>
          <w:rPrChange w:id="55" w:author="SALAM THABET Doghmash ♥" w:date="2017-07-16T11:32:00Z">
            <w:rPr>
              <w:b/>
              <w:bCs/>
              <w:rtl/>
            </w:rPr>
          </w:rPrChange>
        </w:rPr>
        <w:tab/>
      </w:r>
      <w:r w:rsidRPr="00A21449">
        <w:rPr>
          <w:rPrChange w:id="56" w:author="SALAM THABET Doghmash ♥" w:date="2017-07-16T11:32:00Z">
            <w:rPr>
              <w:b/>
              <w:bCs/>
            </w:rPr>
          </w:rPrChange>
        </w:rPr>
        <w:t>&lt;/li&gt;</w:t>
      </w:r>
    </w:p>
    <w:p w:rsidR="003101F0" w:rsidRPr="00A21449" w:rsidRDefault="003101F0" w:rsidP="003101F0">
      <w:pPr>
        <w:pStyle w:val="ListParagraph"/>
        <w:tabs>
          <w:tab w:val="left" w:pos="1770"/>
        </w:tabs>
        <w:ind w:left="2160"/>
        <w:rPr>
          <w:rPrChange w:id="57" w:author="SALAM THABET Doghmash ♥" w:date="2017-07-16T11:32:00Z">
            <w:rPr>
              <w:b/>
              <w:bCs/>
            </w:rPr>
          </w:rPrChange>
        </w:rPr>
      </w:pPr>
    </w:p>
    <w:p w:rsidR="00B61860" w:rsidRPr="00A21449" w:rsidRDefault="00B61860" w:rsidP="00B61860">
      <w:pPr>
        <w:pStyle w:val="ListParagraph"/>
        <w:numPr>
          <w:ilvl w:val="0"/>
          <w:numId w:val="4"/>
        </w:numPr>
        <w:tabs>
          <w:tab w:val="left" w:pos="1770"/>
        </w:tabs>
        <w:rPr>
          <w:rPrChange w:id="58" w:author="SALAM THABET Doghmash ♥" w:date="2017-07-16T11:32:00Z">
            <w:rPr>
              <w:b/>
              <w:bCs/>
            </w:rPr>
          </w:rPrChange>
        </w:rPr>
      </w:pPr>
      <w:proofErr w:type="spellStart"/>
      <w:r w:rsidRPr="00A21449">
        <w:rPr>
          <w:rPrChange w:id="59" w:author="SALAM THABET Doghmash ♥" w:date="2017-07-16T11:32:00Z">
            <w:rPr>
              <w:b/>
              <w:bCs/>
            </w:rPr>
          </w:rPrChange>
        </w:rPr>
        <w:t>Unorder</w:t>
      </w:r>
      <w:proofErr w:type="spellEnd"/>
      <w:r w:rsidRPr="00A21449">
        <w:rPr>
          <w:rPrChange w:id="60" w:author="SALAM THABET Doghmash ♥" w:date="2017-07-16T11:32:00Z">
            <w:rPr>
              <w:b/>
              <w:bCs/>
            </w:rPr>
          </w:rPrChange>
        </w:rPr>
        <w:t xml:space="preserve"> list</w:t>
      </w:r>
    </w:p>
    <w:p w:rsidR="00867D7A" w:rsidRPr="00A21449" w:rsidRDefault="00867D7A" w:rsidP="00867D7A">
      <w:pPr>
        <w:pStyle w:val="ListParagraph"/>
        <w:numPr>
          <w:ilvl w:val="1"/>
          <w:numId w:val="4"/>
        </w:numPr>
        <w:tabs>
          <w:tab w:val="left" w:pos="1770"/>
        </w:tabs>
        <w:rPr>
          <w:rPrChange w:id="61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62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63" w:author="SALAM THABET Doghmash ♥" w:date="2017-07-16T11:32:00Z">
            <w:rPr>
              <w:b/>
              <w:bCs/>
            </w:rPr>
          </w:rPrChange>
        </w:rPr>
        <w:t>ul</w:t>
      </w:r>
      <w:proofErr w:type="spellEnd"/>
      <w:r w:rsidRPr="00A21449">
        <w:rPr>
          <w:rPrChange w:id="64" w:author="SALAM THABET Doghmash ♥" w:date="2017-07-16T11:32:00Z">
            <w:rPr>
              <w:b/>
              <w:bCs/>
            </w:rPr>
          </w:rPrChange>
        </w:rPr>
        <w:t>&gt;&lt;/</w:t>
      </w:r>
      <w:proofErr w:type="spellStart"/>
      <w:r w:rsidRPr="00A21449">
        <w:rPr>
          <w:rPrChange w:id="65" w:author="SALAM THABET Doghmash ♥" w:date="2017-07-16T11:32:00Z">
            <w:rPr>
              <w:b/>
              <w:bCs/>
            </w:rPr>
          </w:rPrChange>
        </w:rPr>
        <w:t>ul</w:t>
      </w:r>
      <w:proofErr w:type="spellEnd"/>
      <w:r w:rsidRPr="00A21449">
        <w:rPr>
          <w:rPrChange w:id="66" w:author="SALAM THABET Doghmash ♥" w:date="2017-07-16T11:32:00Z">
            <w:rPr>
              <w:b/>
              <w:bCs/>
            </w:rPr>
          </w:rPrChange>
        </w:rPr>
        <w:t>&gt;</w:t>
      </w:r>
    </w:p>
    <w:p w:rsidR="00867D7A" w:rsidRPr="00A21449" w:rsidRDefault="00867D7A" w:rsidP="00867D7A">
      <w:pPr>
        <w:pStyle w:val="ListParagraph"/>
        <w:tabs>
          <w:tab w:val="left" w:pos="1770"/>
        </w:tabs>
        <w:ind w:left="1440"/>
        <w:rPr>
          <w:rPrChange w:id="67" w:author="SALAM THABET Doghmash ♥" w:date="2017-07-16T11:32:00Z">
            <w:rPr>
              <w:b/>
              <w:bCs/>
            </w:rPr>
          </w:rPrChange>
        </w:rPr>
      </w:pPr>
    </w:p>
    <w:p w:rsidR="00867D7A" w:rsidRPr="00A21449" w:rsidRDefault="00867D7A" w:rsidP="00B61860">
      <w:pPr>
        <w:pStyle w:val="ListParagraph"/>
        <w:numPr>
          <w:ilvl w:val="0"/>
          <w:numId w:val="4"/>
        </w:numPr>
        <w:tabs>
          <w:tab w:val="left" w:pos="1770"/>
        </w:tabs>
        <w:rPr>
          <w:rPrChange w:id="68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69" w:author="SALAM THABET Doghmash ♥" w:date="2017-07-16T11:32:00Z">
            <w:rPr>
              <w:b/>
              <w:bCs/>
            </w:rPr>
          </w:rPrChange>
        </w:rPr>
        <w:t>Description list</w:t>
      </w:r>
    </w:p>
    <w:p w:rsidR="00867D7A" w:rsidRPr="00A21449" w:rsidRDefault="00867D7A" w:rsidP="00867D7A">
      <w:pPr>
        <w:pStyle w:val="ListParagraph"/>
        <w:numPr>
          <w:ilvl w:val="1"/>
          <w:numId w:val="4"/>
        </w:numPr>
        <w:tabs>
          <w:tab w:val="left" w:pos="1770"/>
        </w:tabs>
        <w:rPr>
          <w:rPrChange w:id="70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71" w:author="SALAM THABET Doghmash ♥" w:date="2017-07-16T11:32:00Z">
            <w:rPr>
              <w:b/>
              <w:bCs/>
            </w:rPr>
          </w:rPrChange>
        </w:rPr>
        <w:lastRenderedPageBreak/>
        <w:t>&lt;dl&gt;</w:t>
      </w:r>
    </w:p>
    <w:p w:rsidR="00867D7A" w:rsidRPr="00A21449" w:rsidRDefault="00867D7A" w:rsidP="00867D7A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72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73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74" w:author="SALAM THABET Doghmash ♥" w:date="2017-07-16T11:32:00Z">
            <w:rPr>
              <w:b/>
              <w:bCs/>
            </w:rPr>
          </w:rPrChange>
        </w:rPr>
        <w:t>dt</w:t>
      </w:r>
      <w:proofErr w:type="spellEnd"/>
      <w:r w:rsidRPr="00A21449">
        <w:rPr>
          <w:rPrChange w:id="75" w:author="SALAM THABET Doghmash ♥" w:date="2017-07-16T11:32:00Z">
            <w:rPr>
              <w:b/>
              <w:bCs/>
            </w:rPr>
          </w:rPrChange>
        </w:rPr>
        <w:t>&gt;</w:t>
      </w:r>
      <w:r w:rsidRPr="00A21449">
        <w:rPr>
          <w:rFonts w:hint="eastAsia"/>
          <w:rtl/>
          <w:rPrChange w:id="76" w:author="SALAM THABET Doghmash ♥" w:date="2017-07-16T11:32:00Z">
            <w:rPr>
              <w:rFonts w:hint="eastAsia"/>
              <w:b/>
              <w:bCs/>
              <w:rtl/>
            </w:rPr>
          </w:rPrChange>
        </w:rPr>
        <w:t>نوع</w:t>
      </w:r>
      <w:r w:rsidRPr="00A21449">
        <w:rPr>
          <w:rtl/>
          <w:rPrChange w:id="77" w:author="SALAM THABET Doghmash ♥" w:date="2017-07-16T11:32:00Z">
            <w:rPr>
              <w:b/>
              <w:bCs/>
              <w:rtl/>
            </w:rPr>
          </w:rPrChange>
        </w:rPr>
        <w:t xml:space="preserve"> الاشي اللي بدك توصفو </w:t>
      </w:r>
      <w:r w:rsidRPr="00A21449">
        <w:rPr>
          <w:rPrChange w:id="78" w:author="SALAM THABET Doghmash ♥" w:date="2017-07-16T11:32:00Z">
            <w:rPr>
              <w:b/>
              <w:bCs/>
            </w:rPr>
          </w:rPrChange>
        </w:rPr>
        <w:t>&lt;/</w:t>
      </w:r>
      <w:proofErr w:type="spellStart"/>
      <w:r w:rsidRPr="00A21449">
        <w:rPr>
          <w:rPrChange w:id="79" w:author="SALAM THABET Doghmash ♥" w:date="2017-07-16T11:32:00Z">
            <w:rPr>
              <w:b/>
              <w:bCs/>
            </w:rPr>
          </w:rPrChange>
        </w:rPr>
        <w:t>dt</w:t>
      </w:r>
      <w:proofErr w:type="spellEnd"/>
      <w:r w:rsidRPr="00A21449">
        <w:rPr>
          <w:rPrChange w:id="80" w:author="SALAM THABET Doghmash ♥" w:date="2017-07-16T11:32:00Z">
            <w:rPr>
              <w:b/>
              <w:bCs/>
            </w:rPr>
          </w:rPrChange>
        </w:rPr>
        <w:t>&gt;</w:t>
      </w:r>
    </w:p>
    <w:p w:rsidR="00867D7A" w:rsidRPr="00A21449" w:rsidRDefault="00867D7A" w:rsidP="00867D7A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81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82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83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84" w:author="SALAM THABET Doghmash ♥" w:date="2017-07-16T11:32:00Z">
            <w:rPr>
              <w:b/>
              <w:bCs/>
            </w:rPr>
          </w:rPrChange>
        </w:rPr>
        <w:t>&gt;&lt;/</w:t>
      </w:r>
      <w:proofErr w:type="spellStart"/>
      <w:r w:rsidRPr="00A21449">
        <w:rPr>
          <w:rPrChange w:id="85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86" w:author="SALAM THABET Doghmash ♥" w:date="2017-07-16T11:32:00Z">
            <w:rPr>
              <w:b/>
              <w:bCs/>
            </w:rPr>
          </w:rPrChange>
        </w:rPr>
        <w:t>&gt;</w:t>
      </w:r>
    </w:p>
    <w:p w:rsidR="00867D7A" w:rsidRPr="00A21449" w:rsidRDefault="00867D7A" w:rsidP="00867D7A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87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88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89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90" w:author="SALAM THABET Doghmash ♥" w:date="2017-07-16T11:32:00Z">
            <w:rPr>
              <w:b/>
              <w:bCs/>
            </w:rPr>
          </w:rPrChange>
        </w:rPr>
        <w:t>&gt;&lt;/</w:t>
      </w:r>
      <w:proofErr w:type="spellStart"/>
      <w:r w:rsidRPr="00A21449">
        <w:rPr>
          <w:rPrChange w:id="91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92" w:author="SALAM THABET Doghmash ♥" w:date="2017-07-16T11:32:00Z">
            <w:rPr>
              <w:b/>
              <w:bCs/>
            </w:rPr>
          </w:rPrChange>
        </w:rPr>
        <w:t>&gt;</w:t>
      </w:r>
    </w:p>
    <w:p w:rsidR="00867D7A" w:rsidRPr="00A21449" w:rsidRDefault="00867D7A" w:rsidP="00867D7A">
      <w:pPr>
        <w:pStyle w:val="ListParagraph"/>
        <w:numPr>
          <w:ilvl w:val="2"/>
          <w:numId w:val="4"/>
        </w:numPr>
        <w:tabs>
          <w:tab w:val="left" w:pos="1770"/>
        </w:tabs>
        <w:rPr>
          <w:rPrChange w:id="93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94" w:author="SALAM THABET Doghmash ♥" w:date="2017-07-16T11:32:00Z">
            <w:rPr>
              <w:b/>
              <w:bCs/>
            </w:rPr>
          </w:rPrChange>
        </w:rPr>
        <w:t>&lt;</w:t>
      </w:r>
      <w:proofErr w:type="spellStart"/>
      <w:r w:rsidRPr="00A21449">
        <w:rPr>
          <w:rPrChange w:id="95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96" w:author="SALAM THABET Doghmash ♥" w:date="2017-07-16T11:32:00Z">
            <w:rPr>
              <w:b/>
              <w:bCs/>
            </w:rPr>
          </w:rPrChange>
        </w:rPr>
        <w:t>&gt;&lt;/</w:t>
      </w:r>
      <w:proofErr w:type="spellStart"/>
      <w:r w:rsidRPr="00A21449">
        <w:rPr>
          <w:rPrChange w:id="97" w:author="SALAM THABET Doghmash ♥" w:date="2017-07-16T11:32:00Z">
            <w:rPr>
              <w:b/>
              <w:bCs/>
            </w:rPr>
          </w:rPrChange>
        </w:rPr>
        <w:t>dd</w:t>
      </w:r>
      <w:proofErr w:type="spellEnd"/>
      <w:r w:rsidRPr="00A21449">
        <w:rPr>
          <w:rPrChange w:id="98" w:author="SALAM THABET Doghmash ♥" w:date="2017-07-16T11:32:00Z">
            <w:rPr>
              <w:b/>
              <w:bCs/>
            </w:rPr>
          </w:rPrChange>
        </w:rPr>
        <w:t>&gt;</w:t>
      </w:r>
    </w:p>
    <w:p w:rsidR="00867D7A" w:rsidRPr="00A21449" w:rsidRDefault="00867D7A" w:rsidP="00867D7A">
      <w:pPr>
        <w:pStyle w:val="ListParagraph"/>
        <w:numPr>
          <w:ilvl w:val="1"/>
          <w:numId w:val="4"/>
        </w:numPr>
        <w:tabs>
          <w:tab w:val="left" w:pos="1770"/>
        </w:tabs>
        <w:rPr>
          <w:rPrChange w:id="99" w:author="SALAM THABET Doghmash ♥" w:date="2017-07-16T11:32:00Z">
            <w:rPr>
              <w:b/>
              <w:bCs/>
            </w:rPr>
          </w:rPrChange>
        </w:rPr>
      </w:pPr>
      <w:r w:rsidRPr="00A21449">
        <w:rPr>
          <w:rPrChange w:id="100" w:author="SALAM THABET Doghmash ♥" w:date="2017-07-16T11:32:00Z">
            <w:rPr>
              <w:b/>
              <w:bCs/>
            </w:rPr>
          </w:rPrChange>
        </w:rPr>
        <w:t>&lt;/dl&gt;</w:t>
      </w:r>
    </w:p>
    <w:p w:rsidR="00967188" w:rsidRDefault="00967188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Format text</w:t>
      </w:r>
    </w:p>
    <w:p w:rsidR="00967188" w:rsidRDefault="00967188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&lt;b&gt;b</w:t>
      </w:r>
      <w:ins w:id="101" w:author="SALAM THABET Doghmash ♥" w:date="2017-07-17T01:31:00Z">
        <w:r w:rsidR="00964A19">
          <w:rPr>
            <w:b/>
            <w:bCs/>
          </w:rPr>
          <w:t>ol</w:t>
        </w:r>
      </w:ins>
      <w:del w:id="102" w:author="SALAM THABET Doghmash ♥" w:date="2017-07-17T01:31:00Z">
        <w:r w:rsidDel="00964A19">
          <w:rPr>
            <w:b/>
            <w:bCs/>
          </w:rPr>
          <w:delText>lo</w:delText>
        </w:r>
      </w:del>
      <w:r>
        <w:rPr>
          <w:b/>
          <w:bCs/>
        </w:rPr>
        <w:t>d&lt;/b&gt;</w:t>
      </w:r>
    </w:p>
    <w:p w:rsidR="00967188" w:rsidRDefault="00967188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&gt;italic &lt;/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</w:p>
    <w:p w:rsidR="00967188" w:rsidRDefault="00967188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&lt;Strong&gt;&lt;/strong&gt;</w:t>
      </w:r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blockquote</w:t>
      </w:r>
      <w:proofErr w:type="spellEnd"/>
      <w:proofErr w:type="gramEnd"/>
      <w:r>
        <w:rPr>
          <w:b/>
          <w:bCs/>
        </w:rPr>
        <w:t>&gt;&lt;/&gt;</w:t>
      </w:r>
      <w:r>
        <w:rPr>
          <w:rFonts w:hint="cs"/>
          <w:b/>
          <w:bCs/>
          <w:rtl/>
        </w:rPr>
        <w:t>اقتباس كبير</w:t>
      </w:r>
      <w:r>
        <w:rPr>
          <w:b/>
          <w:bCs/>
        </w:rPr>
        <w:t xml:space="preserve"> block</w:t>
      </w:r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 xml:space="preserve">&lt;q&gt;&lt;/q&gt; inline </w:t>
      </w:r>
      <w:r>
        <w:rPr>
          <w:rFonts w:hint="cs"/>
          <w:b/>
          <w:bCs/>
          <w:rtl/>
        </w:rPr>
        <w:t>اقتباس صغير</w:t>
      </w:r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del&gt;</w:t>
      </w:r>
      <w:proofErr w:type="gramEnd"/>
      <w:r>
        <w:rPr>
          <w:rFonts w:hint="cs"/>
          <w:b/>
          <w:bCs/>
          <w:rtl/>
        </w:rPr>
        <w:t>نص بدي احذفو</w:t>
      </w:r>
      <w:r>
        <w:rPr>
          <w:b/>
          <w:bCs/>
        </w:rPr>
        <w:t>&lt;/del&gt;</w:t>
      </w:r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mark</w:t>
      </w:r>
      <w:proofErr w:type="gramEnd"/>
      <w:r>
        <w:rPr>
          <w:b/>
          <w:bCs/>
        </w:rPr>
        <w:t>&gt;&lt;/mark&gt;</w:t>
      </w:r>
    </w:p>
    <w:p w:rsidR="00472951" w:rsidDel="00964A19" w:rsidRDefault="00472951">
      <w:pPr>
        <w:tabs>
          <w:tab w:val="left" w:pos="1770"/>
          <w:tab w:val="left" w:pos="2805"/>
        </w:tabs>
        <w:rPr>
          <w:del w:id="103" w:author="SALAM THABET Doghmash ♥" w:date="2017-07-17T01:31:00Z"/>
          <w:b/>
          <w:bCs/>
          <w:rtl/>
        </w:rPr>
        <w:pPrChange w:id="104" w:author="SALAM THABET Doghmash ♥" w:date="2017-07-17T01:31:00Z">
          <w:pPr>
            <w:tabs>
              <w:tab w:val="left" w:pos="1770"/>
            </w:tabs>
          </w:pPr>
        </w:pPrChange>
      </w:pPr>
      <w:del w:id="105" w:author="SALAM THABET Doghmash ♥" w:date="2017-07-17T01:31:00Z">
        <w:r w:rsidDel="00964A19">
          <w:rPr>
            <w:b/>
            <w:bCs/>
          </w:rPr>
          <w:delText>&lt;ins&gt;</w:delText>
        </w:r>
        <w:r w:rsidDel="00964A19">
          <w:rPr>
            <w:rFonts w:hint="cs"/>
            <w:b/>
            <w:bCs/>
            <w:rtl/>
          </w:rPr>
          <w:delText xml:space="preserve">النص الصح </w:delText>
        </w:r>
        <w:r w:rsidDel="00964A19">
          <w:rPr>
            <w:b/>
            <w:bCs/>
          </w:rPr>
          <w:delText>&lt;/ins&gt;</w:delText>
        </w:r>
      </w:del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sup</w:t>
      </w:r>
      <w:proofErr w:type="gramEnd"/>
      <w:r>
        <w:rPr>
          <w:b/>
          <w:bCs/>
        </w:rPr>
        <w:t>&gt; super script&lt;/sup&gt;</w:t>
      </w:r>
    </w:p>
    <w:p w:rsidR="00472951" w:rsidRDefault="00472951" w:rsidP="00967188">
      <w:pPr>
        <w:tabs>
          <w:tab w:val="left" w:pos="1770"/>
        </w:tabs>
        <w:rPr>
          <w:b/>
          <w:bCs/>
        </w:rPr>
      </w:pPr>
      <w:r>
        <w:rPr>
          <w:b/>
          <w:bCs/>
        </w:rPr>
        <w:t>H&lt;sub&gt;2&lt;/sub&gt;o</w:t>
      </w:r>
    </w:p>
    <w:p w:rsidR="00472951" w:rsidRDefault="00472951" w:rsidP="00472951">
      <w:pPr>
        <w:tabs>
          <w:tab w:val="left" w:pos="1770"/>
        </w:tabs>
        <w:rPr>
          <w:ins w:id="106" w:author="SALAM THABET Doghmash ♥" w:date="2017-07-15T22:33:00Z"/>
          <w:b/>
          <w:bCs/>
        </w:rPr>
      </w:pPr>
      <w:ins w:id="107" w:author="SALAM THABET Doghmash ♥" w:date="2017-07-15T22:33:00Z">
        <w:r>
          <w:rPr>
            <w:b/>
            <w:bCs/>
          </w:rPr>
          <w:t xml:space="preserve">     --------------</w:t>
        </w:r>
      </w:ins>
    </w:p>
    <w:p w:rsidR="00472951" w:rsidRPr="00472951" w:rsidRDefault="00472951" w:rsidP="00472951">
      <w:pPr>
        <w:tabs>
          <w:tab w:val="left" w:pos="1770"/>
        </w:tabs>
        <w:rPr>
          <w:ins w:id="108" w:author="SALAM THABET Doghmash ♥" w:date="2017-07-15T22:33:00Z"/>
          <w:b/>
          <w:bCs/>
          <w:sz w:val="32"/>
          <w:szCs w:val="32"/>
          <w:rPrChange w:id="109" w:author="SALAM THABET Doghmash ♥" w:date="2017-07-15T22:33:00Z">
            <w:rPr>
              <w:ins w:id="110" w:author="SALAM THABET Doghmash ♥" w:date="2017-07-15T22:33:00Z"/>
              <w:b/>
              <w:bCs/>
            </w:rPr>
          </w:rPrChange>
        </w:rPr>
      </w:pPr>
      <w:ins w:id="111" w:author="SALAM THABET Doghmash ♥" w:date="2017-07-15T22:33:00Z">
        <w:r w:rsidRPr="00472951">
          <w:rPr>
            <w:b/>
            <w:bCs/>
            <w:sz w:val="32"/>
            <w:szCs w:val="32"/>
            <w:rPrChange w:id="112" w:author="SALAM THABET Doghmash ♥" w:date="2017-07-15T22:33:00Z">
              <w:rPr>
                <w:b/>
                <w:bCs/>
              </w:rPr>
            </w:rPrChange>
          </w:rPr>
          <w:t>Table</w:t>
        </w:r>
      </w:ins>
    </w:p>
    <w:p w:rsidR="00472951" w:rsidRDefault="00472951" w:rsidP="00472951">
      <w:pPr>
        <w:tabs>
          <w:tab w:val="left" w:pos="1770"/>
        </w:tabs>
        <w:rPr>
          <w:ins w:id="113" w:author="SALAM THABET Doghmash ♥" w:date="2017-07-15T22:41:00Z"/>
          <w:b/>
          <w:bCs/>
        </w:rPr>
      </w:pPr>
      <w:ins w:id="114" w:author="SALAM THABET Doghmash ♥" w:date="2017-07-15T22:37:00Z">
        <w:r>
          <w:rPr>
            <w:b/>
            <w:bCs/>
          </w:rPr>
          <w:t>&lt;table</w:t>
        </w:r>
      </w:ins>
      <w:ins w:id="115" w:author="SALAM THABET Doghmash ♥" w:date="2017-07-15T22:39:00Z">
        <w:r w:rsidR="000C795C">
          <w:rPr>
            <w:b/>
            <w:bCs/>
          </w:rPr>
          <w:t xml:space="preserve"> border=”2” </w:t>
        </w:r>
        <w:r w:rsidR="000C795C">
          <w:rPr>
            <w:b/>
            <w:bCs/>
          </w:rPr>
          <w:tab/>
          <w:t>align=”center” width=”800</w:t>
        </w:r>
      </w:ins>
      <w:ins w:id="116" w:author="SALAM THABET Doghmash ♥" w:date="2017-07-15T22:40:00Z">
        <w:r w:rsidR="000C795C">
          <w:rPr>
            <w:b/>
            <w:bCs/>
          </w:rPr>
          <w:t>”</w:t>
        </w:r>
      </w:ins>
      <w:ins w:id="117" w:author="SALAM THABET Doghmash ♥" w:date="2017-07-15T22:37:00Z">
        <w:r>
          <w:rPr>
            <w:b/>
            <w:bCs/>
          </w:rPr>
          <w:t>&gt;</w:t>
        </w:r>
      </w:ins>
    </w:p>
    <w:p w:rsidR="000C795C" w:rsidRDefault="000C795C" w:rsidP="00472951">
      <w:pPr>
        <w:tabs>
          <w:tab w:val="left" w:pos="1770"/>
        </w:tabs>
        <w:rPr>
          <w:ins w:id="118" w:author="SALAM THABET Doghmash ♥" w:date="2017-07-17T01:35:00Z"/>
          <w:b/>
          <w:bCs/>
        </w:rPr>
      </w:pPr>
      <w:ins w:id="119" w:author="SALAM THABET Doghmash ♥" w:date="2017-07-15T22:42:00Z">
        <w:r>
          <w:rPr>
            <w:b/>
            <w:bCs/>
            <w:rtl/>
          </w:rPr>
          <w:tab/>
        </w:r>
      </w:ins>
      <w:ins w:id="120" w:author="SALAM THABET Doghmash ♥" w:date="2017-07-15T22:41:00Z">
        <w:r>
          <w:rPr>
            <w:b/>
            <w:bCs/>
          </w:rPr>
          <w:t>&lt;</w:t>
        </w:r>
        <w:proofErr w:type="gramStart"/>
        <w:r>
          <w:rPr>
            <w:b/>
            <w:bCs/>
          </w:rPr>
          <w:t>caption&gt;</w:t>
        </w:r>
        <w:proofErr w:type="gramEnd"/>
        <w:r>
          <w:rPr>
            <w:rFonts w:hint="cs"/>
            <w:b/>
            <w:bCs/>
            <w:rtl/>
          </w:rPr>
          <w:t>عنوان</w:t>
        </w:r>
        <w:r>
          <w:rPr>
            <w:b/>
            <w:bCs/>
          </w:rPr>
          <w:t>&lt;/caption&gt;</w:t>
        </w:r>
      </w:ins>
    </w:p>
    <w:p w:rsidR="00E4480B" w:rsidRDefault="00E4480B" w:rsidP="00472951">
      <w:pPr>
        <w:tabs>
          <w:tab w:val="left" w:pos="1770"/>
        </w:tabs>
        <w:rPr>
          <w:ins w:id="121" w:author="SALAM THABET Doghmash ♥" w:date="2017-07-17T01:35:00Z"/>
          <w:b/>
          <w:bCs/>
        </w:rPr>
      </w:pPr>
      <w:ins w:id="122" w:author="SALAM THABET Doghmash ♥" w:date="2017-07-17T01:35:00Z">
        <w:r>
          <w:rPr>
            <w:b/>
            <w:bCs/>
          </w:rPr>
          <w:tab/>
          <w:t>&lt;</w:t>
        </w:r>
        <w:proofErr w:type="spellStart"/>
        <w:proofErr w:type="gramStart"/>
        <w:r>
          <w:rPr>
            <w:b/>
            <w:bCs/>
          </w:rPr>
          <w:t>thead</w:t>
        </w:r>
        <w:proofErr w:type="spellEnd"/>
        <w:proofErr w:type="gramEnd"/>
        <w:r>
          <w:rPr>
            <w:b/>
            <w:bCs/>
          </w:rPr>
          <w:t>&gt;</w:t>
        </w:r>
      </w:ins>
    </w:p>
    <w:p w:rsidR="00E4480B" w:rsidRDefault="00E4480B" w:rsidP="00472951">
      <w:pPr>
        <w:tabs>
          <w:tab w:val="left" w:pos="1770"/>
        </w:tabs>
        <w:rPr>
          <w:ins w:id="123" w:author="SALAM THABET Doghmash ♥" w:date="2017-07-17T01:35:00Z"/>
          <w:b/>
          <w:bCs/>
        </w:rPr>
      </w:pPr>
      <w:ins w:id="124" w:author="SALAM THABET Doghmash ♥" w:date="2017-07-17T01:35:00Z">
        <w:r>
          <w:rPr>
            <w:b/>
            <w:bCs/>
          </w:rPr>
          <w:tab/>
        </w:r>
        <w:r>
          <w:rPr>
            <w:b/>
            <w:bCs/>
          </w:rPr>
          <w:tab/>
          <w:t>&lt;</w:t>
        </w:r>
        <w:proofErr w:type="spellStart"/>
        <w:proofErr w:type="gramStart"/>
        <w:r>
          <w:rPr>
            <w:b/>
            <w:bCs/>
          </w:rPr>
          <w:t>th</w:t>
        </w:r>
        <w:proofErr w:type="spellEnd"/>
        <w:r>
          <w:rPr>
            <w:b/>
            <w:bCs/>
          </w:rPr>
          <w:t>&gt;</w:t>
        </w:r>
        <w:proofErr w:type="gramEnd"/>
        <w:r>
          <w:rPr>
            <w:b/>
            <w:bCs/>
          </w:rPr>
          <w:t>name&lt;/</w:t>
        </w:r>
        <w:proofErr w:type="spellStart"/>
        <w:r>
          <w:rPr>
            <w:b/>
            <w:bCs/>
          </w:rPr>
          <w:t>ht</w:t>
        </w:r>
        <w:proofErr w:type="spellEnd"/>
        <w:r>
          <w:rPr>
            <w:b/>
            <w:bCs/>
          </w:rPr>
          <w:t>&gt;</w:t>
        </w:r>
      </w:ins>
    </w:p>
    <w:p w:rsidR="00E4480B" w:rsidRDefault="00E4480B" w:rsidP="00472951">
      <w:pPr>
        <w:tabs>
          <w:tab w:val="left" w:pos="1770"/>
        </w:tabs>
        <w:rPr>
          <w:ins w:id="125" w:author="SALAM THABET Doghmash ♥" w:date="2017-07-17T01:35:00Z"/>
          <w:b/>
          <w:bCs/>
        </w:rPr>
      </w:pPr>
      <w:ins w:id="126" w:author="SALAM THABET Doghmash ♥" w:date="2017-07-17T01:35:00Z">
        <w:r>
          <w:rPr>
            <w:b/>
            <w:bCs/>
          </w:rPr>
          <w:tab/>
        </w:r>
        <w:r>
          <w:rPr>
            <w:b/>
            <w:bCs/>
          </w:rPr>
          <w:tab/>
          <w:t>&lt;</w:t>
        </w:r>
        <w:proofErr w:type="spellStart"/>
        <w:proofErr w:type="gramStart"/>
        <w:r>
          <w:rPr>
            <w:b/>
            <w:bCs/>
          </w:rPr>
          <w:t>th</w:t>
        </w:r>
        <w:proofErr w:type="spellEnd"/>
        <w:r>
          <w:rPr>
            <w:b/>
            <w:bCs/>
          </w:rPr>
          <w:t>&gt;</w:t>
        </w:r>
        <w:proofErr w:type="gramEnd"/>
        <w:r>
          <w:rPr>
            <w:b/>
            <w:bCs/>
          </w:rPr>
          <w:t>age&lt;/</w:t>
        </w:r>
        <w:proofErr w:type="spellStart"/>
        <w:r>
          <w:rPr>
            <w:b/>
            <w:bCs/>
          </w:rPr>
          <w:t>th</w:t>
        </w:r>
        <w:proofErr w:type="spellEnd"/>
        <w:r>
          <w:rPr>
            <w:b/>
            <w:bCs/>
          </w:rPr>
          <w:t>&gt;</w:t>
        </w:r>
      </w:ins>
    </w:p>
    <w:p w:rsidR="00E4480B" w:rsidRDefault="00E4480B">
      <w:pPr>
        <w:tabs>
          <w:tab w:val="left" w:pos="1770"/>
        </w:tabs>
        <w:rPr>
          <w:ins w:id="127" w:author="SALAM THABET Doghmash ♥" w:date="2017-07-17T01:36:00Z"/>
          <w:b/>
          <w:bCs/>
        </w:rPr>
      </w:pPr>
      <w:ins w:id="128" w:author="SALAM THABET Doghmash ♥" w:date="2017-07-17T01:35:00Z">
        <w:r>
          <w:rPr>
            <w:b/>
            <w:bCs/>
          </w:rPr>
          <w:tab/>
          <w:t>&lt;/</w:t>
        </w:r>
        <w:proofErr w:type="spellStart"/>
        <w:r>
          <w:rPr>
            <w:b/>
            <w:bCs/>
          </w:rPr>
          <w:t>thead</w:t>
        </w:r>
        <w:proofErr w:type="spellEnd"/>
        <w:r>
          <w:rPr>
            <w:b/>
            <w:bCs/>
          </w:rPr>
          <w:t>&gt;</w:t>
        </w:r>
      </w:ins>
    </w:p>
    <w:p w:rsidR="00E4480B" w:rsidRDefault="00E4480B">
      <w:pPr>
        <w:tabs>
          <w:tab w:val="left" w:pos="1770"/>
        </w:tabs>
        <w:rPr>
          <w:ins w:id="129" w:author="SALAM THABET Doghmash ♥" w:date="2017-07-15T22:37:00Z"/>
          <w:b/>
          <w:bCs/>
          <w:rtl/>
        </w:rPr>
      </w:pPr>
      <w:ins w:id="130" w:author="SALAM THABET Doghmash ♥" w:date="2017-07-17T01:36:00Z">
        <w:r>
          <w:rPr>
            <w:b/>
            <w:bCs/>
          </w:rPr>
          <w:tab/>
          <w:t>&lt;</w:t>
        </w:r>
        <w:proofErr w:type="spellStart"/>
        <w:proofErr w:type="gramStart"/>
        <w:r>
          <w:rPr>
            <w:b/>
            <w:bCs/>
          </w:rPr>
          <w:t>tbody</w:t>
        </w:r>
        <w:proofErr w:type="spellEnd"/>
        <w:proofErr w:type="gramEnd"/>
        <w:r>
          <w:rPr>
            <w:b/>
            <w:bCs/>
          </w:rPr>
          <w:t>&gt;</w:t>
        </w:r>
      </w:ins>
    </w:p>
    <w:p w:rsidR="000C795C" w:rsidRDefault="000C795C" w:rsidP="00472951">
      <w:pPr>
        <w:tabs>
          <w:tab w:val="left" w:pos="1770"/>
        </w:tabs>
        <w:rPr>
          <w:ins w:id="131" w:author="SALAM THABET Doghmash ♥" w:date="2017-07-15T22:38:00Z"/>
          <w:b/>
          <w:bCs/>
        </w:rPr>
      </w:pPr>
      <w:ins w:id="132" w:author="SALAM THABET Doghmash ♥" w:date="2017-07-15T22:37:00Z">
        <w:r>
          <w:rPr>
            <w:b/>
            <w:bCs/>
          </w:rPr>
          <w:tab/>
          <w:t>&lt;</w:t>
        </w:r>
        <w:proofErr w:type="spellStart"/>
        <w:proofErr w:type="gramStart"/>
        <w:r>
          <w:rPr>
            <w:b/>
            <w:bCs/>
          </w:rPr>
          <w:t>tr</w:t>
        </w:r>
        <w:proofErr w:type="spellEnd"/>
        <w:proofErr w:type="gramEnd"/>
        <w:r>
          <w:rPr>
            <w:b/>
            <w:bCs/>
          </w:rPr>
          <w:t>&gt;</w:t>
        </w:r>
      </w:ins>
    </w:p>
    <w:p w:rsidR="000C795C" w:rsidRDefault="000C795C">
      <w:pPr>
        <w:tabs>
          <w:tab w:val="left" w:pos="1770"/>
        </w:tabs>
        <w:rPr>
          <w:ins w:id="133" w:author="SALAM THABET Doghmash ♥" w:date="2017-07-15T22:45:00Z"/>
          <w:b/>
          <w:bCs/>
        </w:rPr>
      </w:pPr>
      <w:ins w:id="134" w:author="SALAM THABET Doghmash ♥" w:date="2017-07-15T22:38:00Z">
        <w:r>
          <w:rPr>
            <w:b/>
            <w:bCs/>
          </w:rPr>
          <w:tab/>
        </w:r>
        <w:r>
          <w:rPr>
            <w:b/>
            <w:bCs/>
          </w:rPr>
          <w:tab/>
          <w:t>&lt;td</w:t>
        </w:r>
      </w:ins>
      <w:ins w:id="135" w:author="SALAM THABET Doghmash ♥" w:date="2017-07-15T22:43:00Z">
        <w:r>
          <w:rPr>
            <w:rFonts w:hint="cs"/>
            <w:b/>
            <w:bCs/>
            <w:rtl/>
          </w:rPr>
          <w:t xml:space="preserve"> </w:t>
        </w:r>
      </w:ins>
      <w:proofErr w:type="spellStart"/>
      <w:ins w:id="136" w:author="SALAM THABET Doghmash ♥" w:date="2017-07-15T22:44:00Z">
        <w:r>
          <w:rPr>
            <w:b/>
            <w:bCs/>
          </w:rPr>
          <w:t>calspan</w:t>
        </w:r>
        <w:proofErr w:type="spellEnd"/>
        <w:r>
          <w:rPr>
            <w:b/>
            <w:bCs/>
          </w:rPr>
          <w:t>=”2”</w:t>
        </w:r>
      </w:ins>
      <w:ins w:id="137" w:author="SALAM THABET Doghmash ♥" w:date="2017-07-15T22:38:00Z">
        <w:r>
          <w:rPr>
            <w:b/>
            <w:bCs/>
          </w:rPr>
          <w:t>&gt;</w:t>
        </w:r>
      </w:ins>
      <w:proofErr w:type="gramStart"/>
      <w:ins w:id="138" w:author="SALAM THABET Doghmash ♥" w:date="2017-07-17T01:37:00Z">
        <w:r w:rsidR="00390761">
          <w:rPr>
            <w:rFonts w:hint="cs"/>
            <w:b/>
            <w:bCs/>
            <w:rtl/>
          </w:rPr>
          <w:t>دمج  عمودين</w:t>
        </w:r>
        <w:proofErr w:type="gramEnd"/>
        <w:r w:rsidR="00390761">
          <w:rPr>
            <w:rFonts w:hint="cs"/>
            <w:b/>
            <w:bCs/>
            <w:rtl/>
          </w:rPr>
          <w:t xml:space="preserve"> </w:t>
        </w:r>
      </w:ins>
      <w:ins w:id="139" w:author="SALAM THABET Doghmash ♥" w:date="2017-07-15T22:38:00Z">
        <w:r>
          <w:rPr>
            <w:b/>
            <w:bCs/>
          </w:rPr>
          <w:t>&lt;/td&gt;</w:t>
        </w:r>
      </w:ins>
    </w:p>
    <w:p w:rsidR="000C795C" w:rsidRDefault="000C795C">
      <w:pPr>
        <w:tabs>
          <w:tab w:val="left" w:pos="1770"/>
        </w:tabs>
        <w:rPr>
          <w:ins w:id="140" w:author="SALAM THABET Doghmash ♥" w:date="2017-07-15T22:38:00Z"/>
          <w:b/>
          <w:bCs/>
        </w:rPr>
      </w:pPr>
      <w:ins w:id="141" w:author="SALAM THABET Doghmash ♥" w:date="2017-07-15T22:45:00Z">
        <w:r>
          <w:rPr>
            <w:b/>
            <w:bCs/>
          </w:rPr>
          <w:tab/>
        </w:r>
        <w:r>
          <w:rPr>
            <w:b/>
            <w:bCs/>
          </w:rPr>
          <w:tab/>
          <w:t>&lt;td</w:t>
        </w:r>
        <w:r>
          <w:rPr>
            <w:rFonts w:hint="cs"/>
            <w:b/>
            <w:bCs/>
            <w:rtl/>
          </w:rPr>
          <w:t xml:space="preserve"> </w:t>
        </w:r>
        <w:proofErr w:type="spellStart"/>
        <w:r w:rsidR="00390761">
          <w:rPr>
            <w:b/>
            <w:bCs/>
          </w:rPr>
          <w:t>rowspan</w:t>
        </w:r>
        <w:proofErr w:type="spellEnd"/>
        <w:r w:rsidR="00390761">
          <w:rPr>
            <w:b/>
            <w:bCs/>
          </w:rPr>
          <w:t>=”2”&gt;</w:t>
        </w:r>
      </w:ins>
      <w:ins w:id="142" w:author="SALAM THABET Doghmash ♥" w:date="2017-07-17T01:37:00Z">
        <w:r w:rsidR="00EC766B">
          <w:rPr>
            <w:rFonts w:hint="cs"/>
            <w:b/>
            <w:bCs/>
            <w:rtl/>
          </w:rPr>
          <w:t xml:space="preserve">دمج </w:t>
        </w:r>
        <w:proofErr w:type="gramStart"/>
        <w:r w:rsidR="00EC766B">
          <w:rPr>
            <w:rFonts w:hint="cs"/>
            <w:b/>
            <w:bCs/>
            <w:rtl/>
          </w:rPr>
          <w:t xml:space="preserve">صفين </w:t>
        </w:r>
        <w:r w:rsidR="00EC766B">
          <w:rPr>
            <w:b/>
            <w:bCs/>
          </w:rPr>
          <w:t xml:space="preserve"> </w:t>
        </w:r>
      </w:ins>
      <w:ins w:id="143" w:author="SALAM THABET Doghmash ♥" w:date="2017-07-15T22:45:00Z">
        <w:r w:rsidR="00390761">
          <w:rPr>
            <w:b/>
            <w:bCs/>
          </w:rPr>
          <w:t>&lt;</w:t>
        </w:r>
        <w:proofErr w:type="gramEnd"/>
        <w:r w:rsidR="00390761">
          <w:rPr>
            <w:b/>
            <w:bCs/>
          </w:rPr>
          <w:t>/td&gt;</w:t>
        </w:r>
      </w:ins>
    </w:p>
    <w:p w:rsidR="000C795C" w:rsidRDefault="000C795C" w:rsidP="00472951">
      <w:pPr>
        <w:tabs>
          <w:tab w:val="left" w:pos="1770"/>
        </w:tabs>
        <w:rPr>
          <w:ins w:id="144" w:author="SALAM THABET Doghmash ♥" w:date="2017-07-17T01:36:00Z"/>
          <w:b/>
          <w:bCs/>
        </w:rPr>
      </w:pPr>
      <w:ins w:id="145" w:author="SALAM THABET Doghmash ♥" w:date="2017-07-15T22:38:00Z">
        <w:r>
          <w:rPr>
            <w:b/>
            <w:bCs/>
          </w:rPr>
          <w:tab/>
        </w:r>
      </w:ins>
      <w:ins w:id="146" w:author="SALAM THABET Doghmash ♥" w:date="2017-07-15T22:37:00Z">
        <w:r>
          <w:rPr>
            <w:b/>
            <w:bCs/>
          </w:rPr>
          <w:t>&lt;/</w:t>
        </w:r>
        <w:proofErr w:type="spellStart"/>
        <w:proofErr w:type="gramStart"/>
        <w:r>
          <w:rPr>
            <w:b/>
            <w:bCs/>
          </w:rPr>
          <w:t>tr</w:t>
        </w:r>
        <w:proofErr w:type="spellEnd"/>
        <w:proofErr w:type="gramEnd"/>
        <w:r>
          <w:rPr>
            <w:b/>
            <w:bCs/>
          </w:rPr>
          <w:t>&gt;</w:t>
        </w:r>
      </w:ins>
    </w:p>
    <w:p w:rsidR="00390761" w:rsidRDefault="00DB0AA5" w:rsidP="00390761">
      <w:pPr>
        <w:tabs>
          <w:tab w:val="left" w:pos="1770"/>
        </w:tabs>
        <w:rPr>
          <w:ins w:id="147" w:author="SALAM THABET Doghmash ♥" w:date="2017-07-17T01:36:00Z"/>
          <w:b/>
          <w:bCs/>
        </w:rPr>
      </w:pPr>
      <w:ins w:id="148" w:author="SALAM THABET Doghmash ♥" w:date="2017-07-17T01:39:00Z">
        <w:r>
          <w:rPr>
            <w:b/>
            <w:bCs/>
            <w:rtl/>
          </w:rPr>
          <w:tab/>
        </w:r>
      </w:ins>
      <w:ins w:id="149" w:author="SALAM THABET Doghmash ♥" w:date="2017-07-17T01:36:00Z">
        <w:r w:rsidR="00390761">
          <w:rPr>
            <w:b/>
            <w:bCs/>
          </w:rPr>
          <w:t>&lt;</w:t>
        </w:r>
        <w:proofErr w:type="spellStart"/>
        <w:proofErr w:type="gramStart"/>
        <w:r w:rsidR="00390761">
          <w:rPr>
            <w:b/>
            <w:bCs/>
          </w:rPr>
          <w:t>tr</w:t>
        </w:r>
        <w:proofErr w:type="spellEnd"/>
        <w:proofErr w:type="gramEnd"/>
        <w:r w:rsidR="00390761">
          <w:rPr>
            <w:b/>
            <w:bCs/>
          </w:rPr>
          <w:t>&gt;</w:t>
        </w:r>
      </w:ins>
    </w:p>
    <w:p w:rsidR="00390761" w:rsidRDefault="00390761" w:rsidP="00390761">
      <w:pPr>
        <w:tabs>
          <w:tab w:val="left" w:pos="1770"/>
        </w:tabs>
        <w:rPr>
          <w:ins w:id="150" w:author="SALAM THABET Doghmash ♥" w:date="2017-07-17T01:36:00Z"/>
          <w:b/>
          <w:bCs/>
        </w:rPr>
      </w:pPr>
      <w:ins w:id="151" w:author="SALAM THABET Doghmash ♥" w:date="2017-07-17T01:36:00Z">
        <w:r>
          <w:rPr>
            <w:b/>
            <w:bCs/>
          </w:rPr>
          <w:lastRenderedPageBreak/>
          <w:tab/>
        </w:r>
        <w:r>
          <w:rPr>
            <w:b/>
            <w:bCs/>
          </w:rPr>
          <w:tab/>
          <w:t>&lt;</w:t>
        </w:r>
        <w:proofErr w:type="gramStart"/>
        <w:r>
          <w:rPr>
            <w:b/>
            <w:bCs/>
          </w:rPr>
          <w:t>td</w:t>
        </w:r>
        <w:proofErr w:type="gramEnd"/>
        <w:r>
          <w:rPr>
            <w:rFonts w:hint="cs"/>
            <w:b/>
            <w:bCs/>
            <w:rtl/>
          </w:rPr>
          <w:t xml:space="preserve"> </w:t>
        </w:r>
        <w:r>
          <w:rPr>
            <w:b/>
            <w:bCs/>
          </w:rPr>
          <w:t>&gt;</w:t>
        </w:r>
        <w:proofErr w:type="spellStart"/>
        <w:r>
          <w:rPr>
            <w:b/>
            <w:bCs/>
          </w:rPr>
          <w:t>salam</w:t>
        </w:r>
        <w:proofErr w:type="spellEnd"/>
        <w:r>
          <w:rPr>
            <w:b/>
            <w:bCs/>
          </w:rPr>
          <w:t>&lt;/td&gt;</w:t>
        </w:r>
      </w:ins>
    </w:p>
    <w:p w:rsidR="00390761" w:rsidRDefault="00390761">
      <w:pPr>
        <w:tabs>
          <w:tab w:val="left" w:pos="1770"/>
        </w:tabs>
        <w:rPr>
          <w:ins w:id="152" w:author="SALAM THABET Doghmash ♥" w:date="2017-07-17T01:36:00Z"/>
          <w:b/>
          <w:bCs/>
        </w:rPr>
      </w:pPr>
      <w:ins w:id="153" w:author="SALAM THABET Doghmash ♥" w:date="2017-07-17T01:36:00Z">
        <w:r>
          <w:rPr>
            <w:b/>
            <w:bCs/>
          </w:rPr>
          <w:tab/>
        </w:r>
        <w:r>
          <w:rPr>
            <w:b/>
            <w:bCs/>
          </w:rPr>
          <w:tab/>
          <w:t>&lt;</w:t>
        </w:r>
        <w:proofErr w:type="gramStart"/>
        <w:r>
          <w:rPr>
            <w:b/>
            <w:bCs/>
          </w:rPr>
          <w:t>td</w:t>
        </w:r>
        <w:proofErr w:type="gramEnd"/>
        <w:r>
          <w:rPr>
            <w:rFonts w:hint="cs"/>
            <w:b/>
            <w:bCs/>
            <w:rtl/>
          </w:rPr>
          <w:t xml:space="preserve"> </w:t>
        </w:r>
        <w:r>
          <w:rPr>
            <w:b/>
            <w:bCs/>
          </w:rPr>
          <w:t>&gt;</w:t>
        </w:r>
      </w:ins>
      <w:ins w:id="154" w:author="SALAM THABET Doghmash ♥" w:date="2017-07-17T01:37:00Z">
        <w:r>
          <w:rPr>
            <w:b/>
            <w:bCs/>
          </w:rPr>
          <w:t>22</w:t>
        </w:r>
      </w:ins>
      <w:ins w:id="155" w:author="SALAM THABET Doghmash ♥" w:date="2017-07-17T01:36:00Z">
        <w:r>
          <w:rPr>
            <w:b/>
            <w:bCs/>
          </w:rPr>
          <w:t xml:space="preserve"> &lt;/td&gt;</w:t>
        </w:r>
      </w:ins>
    </w:p>
    <w:p w:rsidR="00390761" w:rsidRDefault="00390761" w:rsidP="00390761">
      <w:pPr>
        <w:tabs>
          <w:tab w:val="left" w:pos="1770"/>
        </w:tabs>
        <w:rPr>
          <w:ins w:id="156" w:author="SALAM THABET Doghmash ♥" w:date="2017-07-17T01:36:00Z"/>
          <w:b/>
          <w:bCs/>
        </w:rPr>
      </w:pPr>
    </w:p>
    <w:p w:rsidR="00390761" w:rsidRDefault="00390761">
      <w:pPr>
        <w:tabs>
          <w:tab w:val="left" w:pos="1770"/>
        </w:tabs>
        <w:rPr>
          <w:ins w:id="157" w:author="SALAM THABET Doghmash ♥" w:date="2017-07-17T01:36:00Z"/>
          <w:b/>
          <w:bCs/>
        </w:rPr>
      </w:pPr>
      <w:ins w:id="158" w:author="SALAM THABET Doghmash ♥" w:date="2017-07-17T01:36:00Z">
        <w:r>
          <w:rPr>
            <w:b/>
            <w:bCs/>
          </w:rPr>
          <w:tab/>
          <w:t>&lt;/</w:t>
        </w:r>
        <w:proofErr w:type="spellStart"/>
        <w:proofErr w:type="gramStart"/>
        <w:r>
          <w:rPr>
            <w:b/>
            <w:bCs/>
          </w:rPr>
          <w:t>tr</w:t>
        </w:r>
        <w:proofErr w:type="spellEnd"/>
        <w:proofErr w:type="gramEnd"/>
        <w:r>
          <w:rPr>
            <w:b/>
            <w:bCs/>
          </w:rPr>
          <w:t>&gt;</w:t>
        </w:r>
      </w:ins>
    </w:p>
    <w:p w:rsidR="00E4480B" w:rsidRDefault="00E4480B" w:rsidP="00472951">
      <w:pPr>
        <w:tabs>
          <w:tab w:val="left" w:pos="1770"/>
        </w:tabs>
        <w:rPr>
          <w:ins w:id="159" w:author="SALAM THABET Doghmash ♥" w:date="2017-07-15T22:37:00Z"/>
          <w:b/>
          <w:bCs/>
        </w:rPr>
      </w:pPr>
      <w:ins w:id="160" w:author="SALAM THABET Doghmash ♥" w:date="2017-07-17T01:36:00Z">
        <w:r>
          <w:rPr>
            <w:b/>
            <w:bCs/>
          </w:rPr>
          <w:tab/>
          <w:t>&lt;/</w:t>
        </w:r>
        <w:proofErr w:type="spellStart"/>
        <w:r>
          <w:rPr>
            <w:b/>
            <w:bCs/>
          </w:rPr>
          <w:t>tbody</w:t>
        </w:r>
        <w:proofErr w:type="spellEnd"/>
        <w:r>
          <w:rPr>
            <w:b/>
            <w:bCs/>
          </w:rPr>
          <w:t>&gt;</w:t>
        </w:r>
      </w:ins>
    </w:p>
    <w:p w:rsidR="000C795C" w:rsidRDefault="000C795C" w:rsidP="000C795C">
      <w:pPr>
        <w:pBdr>
          <w:bottom w:val="single" w:sz="6" w:space="1" w:color="auto"/>
        </w:pBdr>
        <w:tabs>
          <w:tab w:val="left" w:pos="1770"/>
        </w:tabs>
        <w:rPr>
          <w:ins w:id="161" w:author="SALAM THABET Doghmash ♥" w:date="2017-07-15T22:51:00Z"/>
          <w:b/>
          <w:bCs/>
        </w:rPr>
      </w:pPr>
      <w:ins w:id="162" w:author="SALAM THABET Doghmash ♥" w:date="2017-07-15T22:37:00Z">
        <w:r>
          <w:rPr>
            <w:b/>
            <w:bCs/>
          </w:rPr>
          <w:t>&lt;/table&gt;</w:t>
        </w:r>
      </w:ins>
    </w:p>
    <w:p w:rsidR="000C795C" w:rsidRPr="00472951" w:rsidRDefault="000C795C" w:rsidP="00472951">
      <w:pPr>
        <w:tabs>
          <w:tab w:val="left" w:pos="1770"/>
        </w:tabs>
        <w:rPr>
          <w:b/>
          <w:bCs/>
          <w:rPrChange w:id="163" w:author="SALAM THABET Doghmash ♥" w:date="2017-07-15T22:33:00Z">
            <w:rPr/>
          </w:rPrChange>
        </w:rPr>
      </w:pPr>
    </w:p>
    <w:p w:rsidR="00472951" w:rsidRDefault="00472951" w:rsidP="00967188">
      <w:pPr>
        <w:tabs>
          <w:tab w:val="left" w:pos="1770"/>
        </w:tabs>
        <w:rPr>
          <w:b/>
          <w:bCs/>
          <w:rtl/>
        </w:rPr>
      </w:pPr>
    </w:p>
    <w:p w:rsidR="00472951" w:rsidRDefault="00472951" w:rsidP="00967188">
      <w:pPr>
        <w:tabs>
          <w:tab w:val="left" w:pos="1770"/>
        </w:tabs>
        <w:rPr>
          <w:b/>
          <w:bCs/>
          <w:rtl/>
        </w:rPr>
      </w:pPr>
    </w:p>
    <w:p w:rsidR="00472951" w:rsidRDefault="00472951" w:rsidP="00967188">
      <w:pPr>
        <w:tabs>
          <w:tab w:val="left" w:pos="1770"/>
        </w:tabs>
        <w:rPr>
          <w:b/>
          <w:bCs/>
          <w:rtl/>
        </w:rPr>
      </w:pPr>
    </w:p>
    <w:p w:rsidR="006F777C" w:rsidRDefault="006F777C" w:rsidP="006F777C">
      <w:pPr>
        <w:tabs>
          <w:tab w:val="left" w:pos="1770"/>
        </w:tabs>
        <w:rPr>
          <w:ins w:id="164" w:author="SALAM THABET Doghmash ♥" w:date="2017-08-04T19:03:00Z"/>
          <w:b/>
          <w:bCs/>
        </w:rPr>
      </w:pPr>
      <w:ins w:id="165" w:author="SALAM THABET Doghmash ♥" w:date="2017-07-17T04:38:00Z">
        <w:r w:rsidRPr="006F777C">
          <w:rPr>
            <w:b/>
            <w:bCs/>
          </w:rPr>
          <w:t xml:space="preserve">Form </w:t>
        </w:r>
      </w:ins>
    </w:p>
    <w:p w:rsidR="004B31DE" w:rsidRDefault="004B31DE" w:rsidP="006F777C">
      <w:pPr>
        <w:tabs>
          <w:tab w:val="left" w:pos="1770"/>
        </w:tabs>
        <w:rPr>
          <w:ins w:id="166" w:author="SALAM THABET Doghmash ♥" w:date="2017-08-04T19:03:00Z"/>
          <w:b/>
          <w:bCs/>
          <w:rtl/>
        </w:rPr>
      </w:pPr>
      <w:ins w:id="167" w:author="SALAM THABET Doghmash ♥" w:date="2017-08-04T19:03:00Z">
        <w:r>
          <w:rPr>
            <w:b/>
            <w:bCs/>
          </w:rPr>
          <w:tab/>
          <w:t>Value/</w:t>
        </w:r>
        <w:r>
          <w:rPr>
            <w:rFonts w:hint="cs"/>
            <w:b/>
            <w:bCs/>
            <w:rtl/>
          </w:rPr>
          <w:t xml:space="preserve">القيمة بتظهر لليوزر وبترسل للسيرفر </w:t>
        </w:r>
      </w:ins>
    </w:p>
    <w:p w:rsidR="004B31DE" w:rsidRDefault="004B31DE" w:rsidP="006F777C">
      <w:pPr>
        <w:tabs>
          <w:tab w:val="left" w:pos="1770"/>
        </w:tabs>
        <w:rPr>
          <w:ins w:id="168" w:author="SALAM THABET Doghmash ♥" w:date="2017-08-04T19:03:00Z"/>
          <w:b/>
          <w:bCs/>
          <w:rtl/>
        </w:rPr>
      </w:pPr>
      <w:ins w:id="169" w:author="SALAM THABET Doghmash ♥" w:date="2017-08-04T19:03:00Z">
        <w:r>
          <w:rPr>
            <w:b/>
            <w:bCs/>
            <w:rtl/>
          </w:rPr>
          <w:tab/>
        </w:r>
        <w:r>
          <w:rPr>
            <w:rFonts w:hint="cs"/>
            <w:b/>
            <w:bCs/>
            <w:rtl/>
          </w:rPr>
          <w:t xml:space="preserve">الاسم اللي برا بس بظهر لليوزر </w:t>
        </w:r>
      </w:ins>
    </w:p>
    <w:p w:rsidR="004B31DE" w:rsidRDefault="004B31DE" w:rsidP="006F777C">
      <w:pPr>
        <w:tabs>
          <w:tab w:val="left" w:pos="1770"/>
        </w:tabs>
        <w:rPr>
          <w:ins w:id="170" w:author="SALAM THABET Doghmash ♥" w:date="2017-08-04T19:05:00Z"/>
          <w:b/>
          <w:bCs/>
        </w:rPr>
      </w:pPr>
      <w:ins w:id="171" w:author="SALAM THABET Doghmash ♥" w:date="2017-08-04T19:03:00Z">
        <w:r>
          <w:rPr>
            <w:b/>
            <w:bCs/>
            <w:rtl/>
          </w:rPr>
          <w:tab/>
        </w:r>
      </w:ins>
      <w:ins w:id="172" w:author="SALAM THABET Doghmash ♥" w:date="2017-08-04T19:05:00Z">
        <w:r>
          <w:rPr>
            <w:b/>
            <w:bCs/>
          </w:rPr>
          <w:t xml:space="preserve"> Inline grouping</w:t>
        </w:r>
      </w:ins>
      <w:ins w:id="173" w:author="SALAM THABET Doghmash ♥" w:date="2017-08-04T19:04:00Z">
        <w:r>
          <w:rPr>
            <w:rFonts w:hint="cs"/>
            <w:b/>
            <w:bCs/>
            <w:rtl/>
          </w:rPr>
          <w:t xml:space="preserve">سبان </w:t>
        </w:r>
      </w:ins>
      <w:ins w:id="174" w:author="SALAM THABET Doghmash ♥" w:date="2017-08-04T19:05:00Z">
        <w:r>
          <w:rPr>
            <w:rFonts w:hint="cs"/>
            <w:b/>
            <w:bCs/>
            <w:rtl/>
          </w:rPr>
          <w:t xml:space="preserve">/ بتعمل </w:t>
        </w:r>
      </w:ins>
    </w:p>
    <w:p w:rsidR="004B31DE" w:rsidRPr="006F777C" w:rsidRDefault="004B31DE" w:rsidP="006F777C">
      <w:pPr>
        <w:tabs>
          <w:tab w:val="left" w:pos="1770"/>
        </w:tabs>
        <w:rPr>
          <w:ins w:id="175" w:author="SALAM THABET Doghmash ♥" w:date="2017-07-17T04:38:00Z"/>
          <w:b/>
          <w:bCs/>
          <w:rtl/>
        </w:rPr>
      </w:pPr>
      <w:ins w:id="176" w:author="SALAM THABET Doghmash ♥" w:date="2017-08-04T19:05:00Z">
        <w:r>
          <w:rPr>
            <w:b/>
            <w:bCs/>
            <w:rtl/>
          </w:rPr>
          <w:tab/>
        </w:r>
        <w:r>
          <w:rPr>
            <w:b/>
            <w:bCs/>
          </w:rPr>
          <w:t xml:space="preserve"> / blocking grouping</w:t>
        </w:r>
        <w:r>
          <w:rPr>
            <w:rFonts w:hint="cs"/>
            <w:b/>
            <w:bCs/>
            <w:rtl/>
          </w:rPr>
          <w:t xml:space="preserve">ديف </w:t>
        </w:r>
      </w:ins>
    </w:p>
    <w:p w:rsidR="006F777C" w:rsidRPr="006F777C" w:rsidRDefault="006F777C" w:rsidP="006F777C">
      <w:pPr>
        <w:tabs>
          <w:tab w:val="left" w:pos="1770"/>
        </w:tabs>
        <w:rPr>
          <w:ins w:id="177" w:author="SALAM THABET Doghmash ♥" w:date="2017-07-17T04:38:00Z"/>
          <w:b/>
          <w:bCs/>
        </w:rPr>
      </w:pPr>
      <w:ins w:id="178" w:author="SALAM THABET Doghmash ♥" w:date="2017-07-17T04:38:00Z">
        <w:r w:rsidRPr="006F777C">
          <w:rPr>
            <w:b/>
            <w:bCs/>
          </w:rPr>
          <w:t>&lt;</w:t>
        </w:r>
        <w:proofErr w:type="gramStart"/>
        <w:r w:rsidRPr="006F777C">
          <w:rPr>
            <w:b/>
            <w:bCs/>
          </w:rPr>
          <w:t>form</w:t>
        </w:r>
        <w:proofErr w:type="gramEnd"/>
        <w:r w:rsidRPr="006F777C">
          <w:rPr>
            <w:b/>
            <w:bCs/>
          </w:rPr>
          <w:t>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79" w:author="SALAM THABET Doghmash ♥" w:date="2017-07-17T04:38:00Z"/>
          <w:b/>
          <w:bCs/>
        </w:rPr>
      </w:pPr>
      <w:ins w:id="180" w:author="SALAM THABET Doghmash ♥" w:date="2017-07-17T04:38:00Z">
        <w:r w:rsidRPr="006F777C">
          <w:rPr>
            <w:b/>
            <w:bCs/>
          </w:rPr>
          <w:tab/>
          <w:t>&lt;</w:t>
        </w:r>
        <w:proofErr w:type="spellStart"/>
        <w:proofErr w:type="gramStart"/>
        <w:r w:rsidRPr="006F777C">
          <w:rPr>
            <w:b/>
            <w:bCs/>
          </w:rPr>
          <w:t>lable</w:t>
        </w:r>
        <w:proofErr w:type="spellEnd"/>
        <w:proofErr w:type="gramEnd"/>
        <w:r w:rsidRPr="006F777C">
          <w:rPr>
            <w:b/>
            <w:bCs/>
          </w:rPr>
          <w:t>&gt;&lt;/</w:t>
        </w:r>
        <w:proofErr w:type="spellStart"/>
        <w:r w:rsidRPr="006F777C">
          <w:rPr>
            <w:b/>
            <w:bCs/>
          </w:rPr>
          <w:t>lable</w:t>
        </w:r>
        <w:proofErr w:type="spellEnd"/>
        <w:r w:rsidRPr="006F777C">
          <w:rPr>
            <w:b/>
            <w:bCs/>
          </w:rPr>
          <w:t>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81" w:author="SALAM THABET Doghmash ♥" w:date="2017-07-17T04:38:00Z"/>
          <w:b/>
          <w:bCs/>
        </w:rPr>
      </w:pPr>
      <w:ins w:id="182" w:author="SALAM THABET Doghmash ♥" w:date="2017-07-17T04:38:00Z">
        <w:r w:rsidRPr="006F777C">
          <w:rPr>
            <w:b/>
            <w:bCs/>
          </w:rPr>
          <w:tab/>
          <w:t>&lt;input type =”</w:t>
        </w:r>
        <w:proofErr w:type="spellStart"/>
        <w:r w:rsidRPr="006F777C">
          <w:rPr>
            <w:b/>
            <w:bCs/>
          </w:rPr>
          <w:t>text”,”password”’,”checkbox</w:t>
        </w:r>
        <w:proofErr w:type="spellEnd"/>
        <w:r w:rsidRPr="006F777C">
          <w:rPr>
            <w:b/>
            <w:bCs/>
          </w:rPr>
          <w:t>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83" w:author="SALAM THABET Doghmash ♥" w:date="2017-07-17T04:38:00Z"/>
          <w:b/>
          <w:bCs/>
        </w:rPr>
      </w:pPr>
      <w:ins w:id="184" w:author="SALAM THABET Doghmash ♥" w:date="2017-07-17T04:38:00Z">
        <w:r w:rsidRPr="006F777C">
          <w:rPr>
            <w:b/>
            <w:bCs/>
          </w:rPr>
          <w:tab/>
          <w:t>&lt;input type=”submit” value=”sign up”&gt;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85" w:author="SALAM THABET Doghmash ♥" w:date="2017-07-17T04:38:00Z"/>
          <w:b/>
          <w:bCs/>
        </w:rPr>
      </w:pPr>
      <w:ins w:id="186" w:author="SALAM THABET Doghmash ♥" w:date="2017-07-17T04:38:00Z">
        <w:r w:rsidRPr="006F777C">
          <w:rPr>
            <w:b/>
            <w:bCs/>
          </w:rPr>
          <w:tab/>
          <w:t xml:space="preserve">&lt;input type=”button” </w:t>
        </w:r>
        <w:proofErr w:type="spellStart"/>
        <w:r w:rsidRPr="006F777C">
          <w:rPr>
            <w:b/>
            <w:bCs/>
          </w:rPr>
          <w:t>onclick</w:t>
        </w:r>
        <w:proofErr w:type="spellEnd"/>
        <w:r w:rsidRPr="006F777C">
          <w:rPr>
            <w:b/>
            <w:bCs/>
          </w:rPr>
          <w:t>=”</w:t>
        </w:r>
        <w:proofErr w:type="gramStart"/>
        <w:r w:rsidRPr="006F777C">
          <w:rPr>
            <w:b/>
            <w:bCs/>
          </w:rPr>
          <w:t>”  name</w:t>
        </w:r>
        <w:proofErr w:type="gramEnd"/>
        <w:r w:rsidRPr="006F777C">
          <w:rPr>
            <w:b/>
            <w:bCs/>
          </w:rPr>
          <w:t>=”</w:t>
        </w:r>
        <w:proofErr w:type="spellStart"/>
        <w:r w:rsidRPr="006F777C">
          <w:rPr>
            <w:b/>
            <w:bCs/>
          </w:rPr>
          <w:t>salam</w:t>
        </w:r>
        <w:proofErr w:type="spellEnd"/>
        <w:r w:rsidRPr="006F777C">
          <w:rPr>
            <w:b/>
            <w:bCs/>
          </w:rPr>
          <w:t>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87" w:author="SALAM THABET Doghmash ♥" w:date="2017-07-17T04:38:00Z"/>
          <w:b/>
          <w:bCs/>
        </w:rPr>
      </w:pPr>
      <w:ins w:id="188" w:author="SALAM THABET Doghmash ♥" w:date="2017-07-17T04:38:00Z">
        <w:r w:rsidRPr="006F777C">
          <w:rPr>
            <w:b/>
            <w:bCs/>
          </w:rPr>
          <w:tab/>
          <w:t>&lt;input type=”reset” value=” reset”&gt;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89" w:author="SALAM THABET Doghmash ♥" w:date="2017-07-17T04:38:00Z"/>
          <w:b/>
          <w:bCs/>
        </w:rPr>
      </w:pPr>
      <w:ins w:id="190" w:author="SALAM THABET Doghmash ♥" w:date="2017-07-17T04:38:00Z">
        <w:r w:rsidRPr="006F777C">
          <w:rPr>
            <w:b/>
            <w:bCs/>
          </w:rPr>
          <w:tab/>
          <w:t xml:space="preserve">&lt;input type=”file” value=” </w:t>
        </w:r>
        <w:proofErr w:type="spellStart"/>
        <w:r w:rsidRPr="006F777C">
          <w:rPr>
            <w:b/>
            <w:bCs/>
          </w:rPr>
          <w:t>uplode</w:t>
        </w:r>
        <w:proofErr w:type="spellEnd"/>
        <w:r w:rsidRPr="006F777C">
          <w:rPr>
            <w:b/>
            <w:bCs/>
          </w:rPr>
          <w:t xml:space="preserve"> file”&gt;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91" w:author="SALAM THABET Doghmash ♥" w:date="2017-07-17T04:38:00Z"/>
          <w:b/>
          <w:bCs/>
        </w:rPr>
      </w:pPr>
      <w:ins w:id="192" w:author="SALAM THABET Doghmash ♥" w:date="2017-07-17T04:38:00Z">
        <w:r w:rsidRPr="006F777C">
          <w:rPr>
            <w:b/>
            <w:bCs/>
          </w:rPr>
          <w:tab/>
          <w:t xml:space="preserve">&lt;input type=”hidden” value=” </w:t>
        </w:r>
        <w:proofErr w:type="spellStart"/>
        <w:r w:rsidRPr="006F777C">
          <w:rPr>
            <w:b/>
            <w:bCs/>
          </w:rPr>
          <w:t>salam</w:t>
        </w:r>
        <w:proofErr w:type="spellEnd"/>
        <w:r w:rsidRPr="006F777C">
          <w:rPr>
            <w:b/>
            <w:bCs/>
          </w:rPr>
          <w:t>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193" w:author="SALAM THABET Doghmash ♥" w:date="2017-07-17T04:38:00Z"/>
          <w:b/>
          <w:bCs/>
        </w:rPr>
      </w:pPr>
      <w:ins w:id="194" w:author="SALAM THABET Doghmash ♥" w:date="2017-07-17T04:38:00Z">
        <w:r w:rsidRPr="006F777C">
          <w:rPr>
            <w:b/>
            <w:bCs/>
          </w:rPr>
          <w:tab/>
          <w:t>&lt;input type=”radio” name=” browser” value=”chrome”&gt; chrome</w:t>
        </w:r>
      </w:ins>
    </w:p>
    <w:p w:rsidR="006F777C" w:rsidRPr="006F777C" w:rsidRDefault="006F777C" w:rsidP="006F777C">
      <w:pPr>
        <w:tabs>
          <w:tab w:val="left" w:pos="1770"/>
        </w:tabs>
        <w:rPr>
          <w:ins w:id="195" w:author="SALAM THABET Doghmash ♥" w:date="2017-07-17T04:38:00Z"/>
          <w:b/>
          <w:bCs/>
        </w:rPr>
      </w:pPr>
      <w:ins w:id="196" w:author="SALAM THABET Doghmash ♥" w:date="2017-07-17T04:38:00Z">
        <w:r w:rsidRPr="006F777C">
          <w:rPr>
            <w:b/>
            <w:bCs/>
          </w:rPr>
          <w:tab/>
          <w:t>&lt;input type=”radio” name=” browser” value=”</w:t>
        </w:r>
        <w:proofErr w:type="spellStart"/>
        <w:r w:rsidRPr="006F777C">
          <w:rPr>
            <w:b/>
            <w:bCs/>
          </w:rPr>
          <w:t>firefox</w:t>
        </w:r>
        <w:proofErr w:type="spellEnd"/>
        <w:r w:rsidRPr="006F777C">
          <w:rPr>
            <w:b/>
            <w:bCs/>
          </w:rPr>
          <w:t xml:space="preserve">”&gt; </w:t>
        </w:r>
        <w:proofErr w:type="spellStart"/>
        <w:r w:rsidRPr="006F777C">
          <w:rPr>
            <w:b/>
            <w:bCs/>
          </w:rPr>
          <w:t>firefox</w:t>
        </w:r>
        <w:proofErr w:type="spellEnd"/>
      </w:ins>
    </w:p>
    <w:p w:rsidR="006F777C" w:rsidRPr="006F777C" w:rsidRDefault="006F777C" w:rsidP="006F777C">
      <w:pPr>
        <w:tabs>
          <w:tab w:val="left" w:pos="1770"/>
        </w:tabs>
        <w:rPr>
          <w:ins w:id="197" w:author="SALAM THABET Doghmash ♥" w:date="2017-07-17T04:38:00Z"/>
          <w:b/>
          <w:bCs/>
        </w:rPr>
      </w:pPr>
    </w:p>
    <w:p w:rsidR="006F777C" w:rsidRPr="006F777C" w:rsidRDefault="006F777C" w:rsidP="006F777C">
      <w:pPr>
        <w:tabs>
          <w:tab w:val="left" w:pos="1770"/>
        </w:tabs>
        <w:rPr>
          <w:ins w:id="198" w:author="SALAM THABET Doghmash ♥" w:date="2017-07-17T04:38:00Z"/>
          <w:b/>
          <w:bCs/>
        </w:rPr>
      </w:pPr>
      <w:ins w:id="199" w:author="SALAM THABET Doghmash ♥" w:date="2017-07-17T04:38:00Z">
        <w:r w:rsidRPr="006F777C">
          <w:rPr>
            <w:b/>
            <w:bCs/>
          </w:rPr>
          <w:tab/>
          <w:t>&lt;input type=”radio”</w:t>
        </w:r>
      </w:ins>
      <w:ins w:id="200" w:author="SALAM THABET Doghmash ♥" w:date="2017-07-18T12:42:00Z">
        <w:r w:rsidR="003B4051">
          <w:rPr>
            <w:b/>
            <w:bCs/>
          </w:rPr>
          <w:t>++</w:t>
        </w:r>
      </w:ins>
      <w:ins w:id="201" w:author="SALAM THABET Doghmash ♥" w:date="2017-07-17T04:38:00Z">
        <w:r w:rsidRPr="006F777C">
          <w:rPr>
            <w:b/>
            <w:bCs/>
          </w:rPr>
          <w:t xml:space="preserve"> name=” browser” value=”opera”&gt; opera</w:t>
        </w:r>
      </w:ins>
    </w:p>
    <w:p w:rsidR="006F777C" w:rsidRPr="006F777C" w:rsidRDefault="006F777C" w:rsidP="006F777C">
      <w:pPr>
        <w:tabs>
          <w:tab w:val="left" w:pos="1770"/>
        </w:tabs>
        <w:rPr>
          <w:ins w:id="202" w:author="SALAM THABET Doghmash ♥" w:date="2017-07-17T04:38:00Z"/>
          <w:b/>
          <w:bCs/>
        </w:rPr>
      </w:pPr>
      <w:ins w:id="203" w:author="SALAM THABET Doghmash ♥" w:date="2017-07-17T04:38:00Z">
        <w:r w:rsidRPr="006F777C">
          <w:rPr>
            <w:b/>
            <w:bCs/>
          </w:rPr>
          <w:tab/>
          <w:t>&lt;</w:t>
        </w:r>
        <w:proofErr w:type="spellStart"/>
        <w:r w:rsidRPr="006F777C">
          <w:rPr>
            <w:b/>
            <w:bCs/>
          </w:rPr>
          <w:t>textarea</w:t>
        </w:r>
        <w:proofErr w:type="spellEnd"/>
        <w:r w:rsidRPr="006F777C">
          <w:rPr>
            <w:b/>
            <w:bCs/>
          </w:rPr>
          <w:t xml:space="preserve"> rows=”6” cols=”60” </w:t>
        </w:r>
        <w:proofErr w:type="spellStart"/>
        <w:r w:rsidRPr="006F777C">
          <w:rPr>
            <w:b/>
            <w:bCs/>
          </w:rPr>
          <w:t>readonly</w:t>
        </w:r>
        <w:proofErr w:type="spellEnd"/>
        <w:r w:rsidRPr="006F777C">
          <w:rPr>
            <w:b/>
            <w:bCs/>
          </w:rPr>
          <w:t xml:space="preserve">&gt; your </w:t>
        </w:r>
        <w:proofErr w:type="gramStart"/>
        <w:r w:rsidRPr="006F777C">
          <w:rPr>
            <w:b/>
            <w:bCs/>
          </w:rPr>
          <w:t>comment :</w:t>
        </w:r>
        <w:proofErr w:type="gramEnd"/>
      </w:ins>
    </w:p>
    <w:p w:rsidR="006F777C" w:rsidRPr="006F777C" w:rsidRDefault="006F777C" w:rsidP="006F777C">
      <w:pPr>
        <w:tabs>
          <w:tab w:val="left" w:pos="1770"/>
        </w:tabs>
        <w:rPr>
          <w:ins w:id="204" w:author="SALAM THABET Doghmash ♥" w:date="2017-07-17T04:38:00Z"/>
          <w:b/>
          <w:bCs/>
        </w:rPr>
      </w:pPr>
      <w:ins w:id="205" w:author="SALAM THABET Doghmash ♥" w:date="2017-07-17T04:38:00Z">
        <w:r w:rsidRPr="006F777C">
          <w:rPr>
            <w:b/>
            <w:bCs/>
          </w:rPr>
          <w:tab/>
          <w:t>&lt;</w:t>
        </w:r>
        <w:proofErr w:type="spellStart"/>
        <w:proofErr w:type="gramStart"/>
        <w:r w:rsidRPr="006F777C">
          <w:rPr>
            <w:b/>
            <w:bCs/>
          </w:rPr>
          <w:t>fieldset</w:t>
        </w:r>
        <w:proofErr w:type="spellEnd"/>
        <w:proofErr w:type="gramEnd"/>
        <w:r w:rsidRPr="006F777C">
          <w:rPr>
            <w:b/>
            <w:bCs/>
          </w:rPr>
          <w:t>&gt;</w:t>
        </w:r>
        <w:r w:rsidRPr="006F777C">
          <w:rPr>
            <w:b/>
            <w:bCs/>
          </w:rPr>
          <w:tab/>
        </w:r>
      </w:ins>
    </w:p>
    <w:p w:rsidR="006F777C" w:rsidRPr="006F777C" w:rsidRDefault="006F777C" w:rsidP="006F777C">
      <w:pPr>
        <w:tabs>
          <w:tab w:val="left" w:pos="1770"/>
        </w:tabs>
        <w:rPr>
          <w:ins w:id="206" w:author="SALAM THABET Doghmash ♥" w:date="2017-07-17T04:38:00Z"/>
          <w:b/>
          <w:bCs/>
        </w:rPr>
      </w:pPr>
      <w:ins w:id="207" w:author="SALAM THABET Doghmash ♥" w:date="2017-07-17T04:38:00Z">
        <w:r w:rsidRPr="006F777C">
          <w:rPr>
            <w:b/>
            <w:bCs/>
          </w:rPr>
          <w:lastRenderedPageBreak/>
          <w:tab/>
        </w:r>
        <w:r w:rsidRPr="006F777C">
          <w:rPr>
            <w:b/>
            <w:bCs/>
          </w:rPr>
          <w:tab/>
          <w:t>&lt;</w:t>
        </w:r>
        <w:proofErr w:type="gramStart"/>
        <w:r w:rsidRPr="006F777C">
          <w:rPr>
            <w:b/>
            <w:bCs/>
          </w:rPr>
          <w:t>legend</w:t>
        </w:r>
        <w:proofErr w:type="gramEnd"/>
        <w:r w:rsidRPr="006F777C">
          <w:rPr>
            <w:b/>
            <w:bCs/>
          </w:rPr>
          <w:t>&gt; your info : &lt;/legend&gt;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08" w:author="SALAM THABET Doghmash ♥" w:date="2017-07-17T04:38:00Z"/>
          <w:b/>
          <w:bCs/>
        </w:rPr>
      </w:pPr>
      <w:ins w:id="209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</w:r>
      </w:ins>
    </w:p>
    <w:p w:rsidR="006F777C" w:rsidRPr="006F777C" w:rsidRDefault="006F777C" w:rsidP="006F777C">
      <w:pPr>
        <w:tabs>
          <w:tab w:val="left" w:pos="1770"/>
        </w:tabs>
        <w:rPr>
          <w:ins w:id="210" w:author="SALAM THABET Doghmash ♥" w:date="2017-07-17T04:38:00Z"/>
          <w:b/>
          <w:bCs/>
        </w:rPr>
      </w:pPr>
      <w:ins w:id="211" w:author="SALAM THABET Doghmash ♥" w:date="2017-07-17T04:38:00Z">
        <w:r w:rsidRPr="006F777C">
          <w:rPr>
            <w:b/>
            <w:bCs/>
          </w:rPr>
          <w:tab/>
          <w:t>&lt;</w:t>
        </w:r>
        <w:proofErr w:type="spellStart"/>
        <w:proofErr w:type="gramStart"/>
        <w:r w:rsidRPr="006F777C">
          <w:rPr>
            <w:b/>
            <w:bCs/>
          </w:rPr>
          <w:t>fieldset</w:t>
        </w:r>
        <w:proofErr w:type="spellEnd"/>
        <w:proofErr w:type="gramEnd"/>
        <w:r w:rsidRPr="006F777C">
          <w:rPr>
            <w:b/>
            <w:bCs/>
          </w:rPr>
          <w:t>&gt;</w:t>
        </w:r>
        <w:r w:rsidRPr="006F777C">
          <w:rPr>
            <w:b/>
            <w:bCs/>
          </w:rPr>
          <w:tab/>
        </w:r>
      </w:ins>
    </w:p>
    <w:p w:rsidR="006F777C" w:rsidRPr="006F777C" w:rsidRDefault="006F777C" w:rsidP="006F777C">
      <w:pPr>
        <w:tabs>
          <w:tab w:val="left" w:pos="1770"/>
        </w:tabs>
        <w:rPr>
          <w:ins w:id="212" w:author="SALAM THABET Doghmash ♥" w:date="2017-07-17T04:38:00Z"/>
          <w:b/>
          <w:bCs/>
        </w:rPr>
      </w:pPr>
      <w:ins w:id="213" w:author="SALAM THABET Doghmash ♥" w:date="2017-07-17T04:38:00Z">
        <w:r w:rsidRPr="006F777C">
          <w:rPr>
            <w:b/>
            <w:bCs/>
          </w:rPr>
          <w:tab/>
          <w:t>&lt;select size=”2</w:t>
        </w:r>
        <w:proofErr w:type="gramStart"/>
        <w:r w:rsidRPr="006F777C">
          <w:rPr>
            <w:b/>
            <w:bCs/>
          </w:rPr>
          <w:t xml:space="preserve">”  </w:t>
        </w:r>
        <w:proofErr w:type="spellStart"/>
        <w:r w:rsidRPr="006F777C">
          <w:rPr>
            <w:b/>
            <w:bCs/>
          </w:rPr>
          <w:t>multible</w:t>
        </w:r>
        <w:proofErr w:type="spellEnd"/>
        <w:proofErr w:type="gramEnd"/>
        <w:r w:rsidRPr="006F777C">
          <w:rPr>
            <w:b/>
            <w:bCs/>
          </w:rPr>
          <w:t xml:space="preserve">  name=”time”&gt;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14" w:author="SALAM THABET Doghmash ♥" w:date="2017-07-17T04:38:00Z"/>
          <w:b/>
          <w:bCs/>
        </w:rPr>
      </w:pPr>
      <w:ins w:id="215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spellStart"/>
        <w:r w:rsidRPr="006F777C">
          <w:rPr>
            <w:b/>
            <w:bCs/>
          </w:rPr>
          <w:t>optgroup</w:t>
        </w:r>
        <w:proofErr w:type="spellEnd"/>
        <w:r w:rsidRPr="006F777C">
          <w:rPr>
            <w:b/>
            <w:bCs/>
          </w:rPr>
          <w:t xml:space="preserve"> </w:t>
        </w:r>
        <w:proofErr w:type="spellStart"/>
        <w:r w:rsidRPr="006F777C">
          <w:rPr>
            <w:b/>
            <w:bCs/>
          </w:rPr>
          <w:t>lable</w:t>
        </w:r>
        <w:proofErr w:type="spellEnd"/>
        <w:r w:rsidRPr="006F777C">
          <w:rPr>
            <w:b/>
            <w:bCs/>
          </w:rPr>
          <w:t>=”time1”&gt;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16" w:author="SALAM THABET Doghmash ♥" w:date="2017-07-17T04:38:00Z"/>
          <w:b/>
          <w:bCs/>
        </w:rPr>
      </w:pPr>
      <w:ins w:id="217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gramStart"/>
        <w:r w:rsidRPr="006F777C">
          <w:rPr>
            <w:b/>
            <w:bCs/>
          </w:rPr>
          <w:t>option</w:t>
        </w:r>
        <w:proofErr w:type="gramEnd"/>
        <w:r w:rsidRPr="006F777C">
          <w:rPr>
            <w:b/>
            <w:bCs/>
          </w:rPr>
          <w:t xml:space="preserve"> disable&gt;&lt;/option&gt;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18" w:author="SALAM THABET Doghmash ♥" w:date="2017-07-17T04:38:00Z"/>
          <w:b/>
          <w:bCs/>
        </w:rPr>
      </w:pPr>
      <w:ins w:id="219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gramStart"/>
        <w:r w:rsidRPr="006F777C">
          <w:rPr>
            <w:b/>
            <w:bCs/>
          </w:rPr>
          <w:t>option</w:t>
        </w:r>
        <w:proofErr w:type="gramEnd"/>
        <w:r w:rsidRPr="006F777C">
          <w:rPr>
            <w:b/>
            <w:bCs/>
          </w:rPr>
          <w:t xml:space="preserve"> selected&gt;&lt;/option&gt;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20" w:author="SALAM THABET Doghmash ♥" w:date="2017-07-17T04:38:00Z"/>
          <w:b/>
          <w:bCs/>
        </w:rPr>
      </w:pPr>
      <w:ins w:id="221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spellStart"/>
        <w:proofErr w:type="gramStart"/>
        <w:r w:rsidRPr="006F777C">
          <w:rPr>
            <w:b/>
            <w:bCs/>
          </w:rPr>
          <w:t>optgroup</w:t>
        </w:r>
        <w:proofErr w:type="spellEnd"/>
        <w:proofErr w:type="gramEnd"/>
        <w:r w:rsidRPr="006F777C">
          <w:rPr>
            <w:b/>
            <w:bCs/>
          </w:rPr>
          <w:t>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22" w:author="SALAM THABET Doghmash ♥" w:date="2017-07-17T04:38:00Z"/>
          <w:b/>
          <w:bCs/>
        </w:rPr>
      </w:pPr>
      <w:ins w:id="223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spellStart"/>
        <w:r w:rsidRPr="006F777C">
          <w:rPr>
            <w:b/>
            <w:bCs/>
          </w:rPr>
          <w:t>optgroup</w:t>
        </w:r>
        <w:proofErr w:type="spellEnd"/>
        <w:r w:rsidRPr="006F777C">
          <w:rPr>
            <w:b/>
            <w:bCs/>
          </w:rPr>
          <w:t xml:space="preserve"> </w:t>
        </w:r>
        <w:proofErr w:type="spellStart"/>
        <w:r w:rsidRPr="006F777C">
          <w:rPr>
            <w:b/>
            <w:bCs/>
          </w:rPr>
          <w:t>lable</w:t>
        </w:r>
        <w:proofErr w:type="spellEnd"/>
        <w:r w:rsidRPr="006F777C">
          <w:rPr>
            <w:b/>
            <w:bCs/>
          </w:rPr>
          <w:t>=”time2”&gt;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24" w:author="SALAM THABET Doghmash ♥" w:date="2017-07-17T04:38:00Z"/>
          <w:b/>
          <w:bCs/>
        </w:rPr>
      </w:pPr>
      <w:ins w:id="225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gramStart"/>
        <w:r w:rsidRPr="006F777C">
          <w:rPr>
            <w:b/>
            <w:bCs/>
          </w:rPr>
          <w:t>option</w:t>
        </w:r>
        <w:proofErr w:type="gramEnd"/>
        <w:r w:rsidRPr="006F777C">
          <w:rPr>
            <w:b/>
            <w:bCs/>
          </w:rPr>
          <w:t xml:space="preserve"> disable&gt;&lt;/option&gt;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26" w:author="SALAM THABET Doghmash ♥" w:date="2017-07-17T04:38:00Z"/>
          <w:b/>
          <w:bCs/>
        </w:rPr>
      </w:pPr>
      <w:ins w:id="227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gramStart"/>
        <w:r w:rsidRPr="006F777C">
          <w:rPr>
            <w:b/>
            <w:bCs/>
          </w:rPr>
          <w:t>option</w:t>
        </w:r>
        <w:proofErr w:type="gramEnd"/>
        <w:r w:rsidRPr="006F777C">
          <w:rPr>
            <w:b/>
            <w:bCs/>
          </w:rPr>
          <w:t xml:space="preserve"> selected&gt;&lt;/option&gt;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28" w:author="SALAM THABET Doghmash ♥" w:date="2017-07-17T04:38:00Z"/>
          <w:b/>
          <w:bCs/>
        </w:rPr>
      </w:pPr>
      <w:ins w:id="229" w:author="SALAM THABET Doghmash ♥" w:date="2017-07-17T04:38:00Z">
        <w:r w:rsidRPr="006F777C">
          <w:rPr>
            <w:b/>
            <w:bCs/>
          </w:rPr>
          <w:tab/>
        </w:r>
        <w:r w:rsidRPr="006F777C">
          <w:rPr>
            <w:b/>
            <w:bCs/>
          </w:rPr>
          <w:tab/>
          <w:t>&lt;</w:t>
        </w:r>
        <w:proofErr w:type="spellStart"/>
        <w:proofErr w:type="gramStart"/>
        <w:r w:rsidRPr="006F777C">
          <w:rPr>
            <w:b/>
            <w:bCs/>
          </w:rPr>
          <w:t>optgroup</w:t>
        </w:r>
        <w:proofErr w:type="spellEnd"/>
        <w:proofErr w:type="gramEnd"/>
        <w:r w:rsidRPr="006F777C">
          <w:rPr>
            <w:b/>
            <w:bCs/>
          </w:rPr>
          <w:t>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30" w:author="SALAM THABET Doghmash ♥" w:date="2017-07-17T04:38:00Z"/>
          <w:b/>
          <w:bCs/>
        </w:rPr>
      </w:pPr>
      <w:ins w:id="231" w:author="SALAM THABET Doghmash ♥" w:date="2017-07-17T04:38:00Z">
        <w:r w:rsidRPr="006F777C">
          <w:rPr>
            <w:b/>
            <w:bCs/>
          </w:rPr>
          <w:tab/>
          <w:t>&lt;/select&gt;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32" w:author="SALAM THABET Doghmash ♥" w:date="2017-07-17T04:38:00Z"/>
          <w:b/>
          <w:bCs/>
        </w:rPr>
      </w:pPr>
    </w:p>
    <w:p w:rsidR="006F777C" w:rsidRPr="006F777C" w:rsidRDefault="006F777C" w:rsidP="006F777C">
      <w:pPr>
        <w:tabs>
          <w:tab w:val="left" w:pos="1770"/>
        </w:tabs>
        <w:rPr>
          <w:ins w:id="233" w:author="SALAM THABET Doghmash ♥" w:date="2017-07-17T04:38:00Z"/>
          <w:b/>
          <w:bCs/>
        </w:rPr>
      </w:pPr>
      <w:ins w:id="234" w:author="SALAM THABET Doghmash ♥" w:date="2017-07-17T04:38:00Z">
        <w:r w:rsidRPr="006F777C">
          <w:rPr>
            <w:b/>
            <w:bCs/>
          </w:rPr>
          <w:t>IFRAME</w:t>
        </w:r>
      </w:ins>
    </w:p>
    <w:p w:rsidR="006F777C" w:rsidRPr="006F777C" w:rsidRDefault="006F777C" w:rsidP="006F777C">
      <w:pPr>
        <w:tabs>
          <w:tab w:val="left" w:pos="1770"/>
        </w:tabs>
        <w:rPr>
          <w:ins w:id="235" w:author="SALAM THABET Doghmash ♥" w:date="2017-07-17T04:38:00Z"/>
          <w:b/>
          <w:bCs/>
        </w:rPr>
      </w:pPr>
      <w:ins w:id="236" w:author="SALAM THABET Doghmash ♥" w:date="2017-07-17T04:38:00Z">
        <w:r w:rsidRPr="006F777C">
          <w:rPr>
            <w:b/>
            <w:bCs/>
          </w:rPr>
          <w:t>&lt;</w:t>
        </w:r>
        <w:proofErr w:type="spellStart"/>
        <w:r w:rsidRPr="006F777C">
          <w:rPr>
            <w:b/>
            <w:bCs/>
          </w:rPr>
          <w:t>iframe</w:t>
        </w:r>
        <w:proofErr w:type="spellEnd"/>
        <w:r w:rsidRPr="006F777C">
          <w:rPr>
            <w:b/>
            <w:bCs/>
          </w:rPr>
          <w:t xml:space="preserve"> name=”w3_org” </w:t>
        </w:r>
        <w:proofErr w:type="spellStart"/>
        <w:r w:rsidRPr="006F777C">
          <w:rPr>
            <w:b/>
            <w:bCs/>
          </w:rPr>
          <w:t>src</w:t>
        </w:r>
        <w:proofErr w:type="spellEnd"/>
        <w:r w:rsidRPr="006F777C">
          <w:rPr>
            <w:b/>
            <w:bCs/>
          </w:rPr>
          <w:t>=”http=://www.w3.org</w:t>
        </w:r>
        <w:proofErr w:type="gramStart"/>
        <w:r w:rsidRPr="006F777C">
          <w:rPr>
            <w:b/>
            <w:bCs/>
          </w:rPr>
          <w:t>”  width</w:t>
        </w:r>
        <w:proofErr w:type="gramEnd"/>
        <w:r w:rsidRPr="006F777C">
          <w:rPr>
            <w:b/>
            <w:bCs/>
          </w:rPr>
          <w:t>=”600” height=”400” scrolling=”no/yes/auto”&gt; &lt;/iframe&gt;</w:t>
        </w:r>
      </w:ins>
    </w:p>
    <w:p w:rsidR="006F777C" w:rsidRPr="006F777C" w:rsidRDefault="006F777C" w:rsidP="006F777C">
      <w:pPr>
        <w:tabs>
          <w:tab w:val="left" w:pos="1770"/>
        </w:tabs>
        <w:rPr>
          <w:ins w:id="237" w:author="SALAM THABET Doghmash ♥" w:date="2017-07-17T04:38:00Z"/>
          <w:b/>
          <w:bCs/>
        </w:rPr>
      </w:pPr>
    </w:p>
    <w:p w:rsidR="006F777C" w:rsidRPr="006F777C" w:rsidRDefault="006F777C" w:rsidP="006F777C">
      <w:pPr>
        <w:tabs>
          <w:tab w:val="left" w:pos="1770"/>
        </w:tabs>
        <w:rPr>
          <w:ins w:id="238" w:author="SALAM THABET Doghmash ♥" w:date="2017-07-17T04:38:00Z"/>
          <w:b/>
          <w:bCs/>
        </w:rPr>
      </w:pPr>
      <w:ins w:id="239" w:author="SALAM THABET Doghmash ♥" w:date="2017-07-17T04:38:00Z">
        <w:r w:rsidRPr="006F777C">
          <w:rPr>
            <w:b/>
            <w:bCs/>
          </w:rPr>
          <w:t>&lt;/form&gt;</w:t>
        </w:r>
      </w:ins>
    </w:p>
    <w:p w:rsidR="00967188" w:rsidRDefault="00DE5773" w:rsidP="00967188">
      <w:pPr>
        <w:tabs>
          <w:tab w:val="left" w:pos="1770"/>
        </w:tabs>
        <w:rPr>
          <w:ins w:id="240" w:author="SALAM THABET Doghmash ♥" w:date="2017-08-04T18:41:00Z"/>
          <w:rFonts w:ascii="Consolas" w:hAnsi="Consolas"/>
          <w:color w:val="0000CD"/>
        </w:rPr>
      </w:pPr>
      <w:ins w:id="241" w:author="SALAM THABET Doghmash ♥" w:date="2017-08-04T18:41:00Z">
        <w:r>
          <w:rPr>
            <w:rFonts w:ascii="Consolas" w:hAnsi="Consolas"/>
            <w:color w:val="0000CD"/>
          </w:rPr>
          <w:t>&lt;</w:t>
        </w:r>
        <w:r>
          <w:rPr>
            <w:rFonts w:ascii="Consolas" w:hAnsi="Consolas"/>
            <w:color w:val="A52A2A"/>
          </w:rPr>
          <w:t>video</w:t>
        </w:r>
        <w:r>
          <w:rPr>
            <w:rFonts w:ascii="Consolas" w:hAnsi="Consolas"/>
            <w:color w:val="FF0000"/>
          </w:rPr>
          <w:t> width</w:t>
        </w:r>
        <w:r>
          <w:rPr>
            <w:rFonts w:ascii="Consolas" w:hAnsi="Consolas"/>
            <w:color w:val="0000CD"/>
          </w:rPr>
          <w:t>="320"</w:t>
        </w:r>
        <w:r>
          <w:rPr>
            <w:rFonts w:ascii="Consolas" w:hAnsi="Consolas"/>
            <w:color w:val="FF0000"/>
          </w:rPr>
          <w:t> height</w:t>
        </w:r>
        <w:r>
          <w:rPr>
            <w:rFonts w:ascii="Consolas" w:hAnsi="Consolas"/>
            <w:color w:val="0000CD"/>
          </w:rPr>
          <w:t>="240"</w:t>
        </w:r>
        <w:r>
          <w:rPr>
            <w:rFonts w:ascii="Consolas" w:hAnsi="Consolas"/>
            <w:color w:val="FF0000"/>
          </w:rPr>
          <w:t> controls</w:t>
        </w:r>
        <w:r>
          <w:rPr>
            <w:rFonts w:ascii="Consolas" w:hAnsi="Consolas"/>
            <w:color w:val="0000CD"/>
          </w:rPr>
          <w:t>&gt;</w:t>
        </w:r>
        <w:r>
          <w:rPr>
            <w:rFonts w:ascii="Consolas" w:hAnsi="Consolas"/>
            <w:color w:val="000000"/>
          </w:rPr>
          <w:br/>
        </w:r>
        <w:r>
          <w:rPr>
            <w:rFonts w:ascii="Consolas" w:hAnsi="Consolas"/>
            <w:color w:val="000000"/>
            <w:shd w:val="clear" w:color="auto" w:fill="FFFFFF"/>
          </w:rPr>
          <w:t>  </w:t>
        </w:r>
        <w:r>
          <w:rPr>
            <w:rFonts w:ascii="Consolas" w:hAnsi="Consolas"/>
            <w:color w:val="0000CD"/>
          </w:rPr>
          <w:t>&lt;</w:t>
        </w:r>
        <w:r>
          <w:rPr>
            <w:rFonts w:ascii="Consolas" w:hAnsi="Consolas"/>
            <w:color w:val="A52A2A"/>
          </w:rPr>
          <w:t>source</w:t>
        </w:r>
        <w:r>
          <w:rPr>
            <w:rFonts w:ascii="Consolas" w:hAnsi="Consolas"/>
            <w:color w:val="FF0000"/>
          </w:rPr>
          <w:t> </w:t>
        </w:r>
        <w:proofErr w:type="spellStart"/>
        <w:r>
          <w:rPr>
            <w:rFonts w:ascii="Consolas" w:hAnsi="Consolas"/>
            <w:color w:val="FF0000"/>
          </w:rPr>
          <w:t>src</w:t>
        </w:r>
        <w:proofErr w:type="spellEnd"/>
        <w:r>
          <w:rPr>
            <w:rFonts w:ascii="Consolas" w:hAnsi="Consolas"/>
            <w:color w:val="0000CD"/>
          </w:rPr>
          <w:t>="movie.mp4"</w:t>
        </w:r>
        <w:r>
          <w:rPr>
            <w:rFonts w:ascii="Consolas" w:hAnsi="Consolas"/>
            <w:color w:val="FF0000"/>
          </w:rPr>
          <w:t> type</w:t>
        </w:r>
        <w:r>
          <w:rPr>
            <w:rFonts w:ascii="Consolas" w:hAnsi="Consolas"/>
            <w:color w:val="0000CD"/>
          </w:rPr>
          <w:t>="video/mp4"&gt;</w:t>
        </w:r>
        <w:r>
          <w:rPr>
            <w:rFonts w:ascii="Consolas" w:hAnsi="Consolas"/>
            <w:color w:val="000000"/>
          </w:rPr>
          <w:br/>
        </w:r>
        <w:r>
          <w:rPr>
            <w:rFonts w:ascii="Consolas" w:hAnsi="Consolas"/>
            <w:color w:val="000000"/>
            <w:shd w:val="clear" w:color="auto" w:fill="FFFFFF"/>
          </w:rPr>
          <w:t>  </w:t>
        </w:r>
        <w:r>
          <w:rPr>
            <w:rFonts w:ascii="Consolas" w:hAnsi="Consolas"/>
            <w:color w:val="0000CD"/>
          </w:rPr>
          <w:t>&lt;</w:t>
        </w:r>
        <w:r>
          <w:rPr>
            <w:rFonts w:ascii="Consolas" w:hAnsi="Consolas"/>
            <w:color w:val="A52A2A"/>
          </w:rPr>
          <w:t>source</w:t>
        </w:r>
        <w:r>
          <w:rPr>
            <w:rFonts w:ascii="Consolas" w:hAnsi="Consolas"/>
            <w:color w:val="FF0000"/>
          </w:rPr>
          <w:t> </w:t>
        </w:r>
        <w:proofErr w:type="spellStart"/>
        <w:r>
          <w:rPr>
            <w:rFonts w:ascii="Consolas" w:hAnsi="Consolas"/>
            <w:color w:val="FF0000"/>
          </w:rPr>
          <w:t>src</w:t>
        </w:r>
        <w:proofErr w:type="spellEnd"/>
        <w:r>
          <w:rPr>
            <w:rFonts w:ascii="Consolas" w:hAnsi="Consolas"/>
            <w:color w:val="0000CD"/>
          </w:rPr>
          <w:t>="movie.ogg"</w:t>
        </w:r>
        <w:r>
          <w:rPr>
            <w:rFonts w:ascii="Consolas" w:hAnsi="Consolas"/>
            <w:color w:val="FF0000"/>
          </w:rPr>
          <w:t> type</w:t>
        </w:r>
        <w:r>
          <w:rPr>
            <w:rFonts w:ascii="Consolas" w:hAnsi="Consolas"/>
            <w:color w:val="0000CD"/>
          </w:rPr>
          <w:t>="video/</w:t>
        </w:r>
        <w:proofErr w:type="spellStart"/>
        <w:r>
          <w:rPr>
            <w:rFonts w:ascii="Consolas" w:hAnsi="Consolas"/>
            <w:color w:val="0000CD"/>
          </w:rPr>
          <w:t>ogg</w:t>
        </w:r>
        <w:proofErr w:type="spellEnd"/>
        <w:r>
          <w:rPr>
            <w:rFonts w:ascii="Consolas" w:hAnsi="Consolas"/>
            <w:color w:val="0000CD"/>
          </w:rPr>
          <w:t>"&gt;</w:t>
        </w:r>
        <w:r>
          <w:rPr>
            <w:rFonts w:ascii="Consolas" w:hAnsi="Consolas"/>
            <w:color w:val="000000"/>
          </w:rPr>
          <w:br/>
        </w:r>
        <w:r>
          <w:rPr>
            <w:rFonts w:ascii="Consolas" w:hAnsi="Consolas"/>
            <w:color w:val="000000"/>
            <w:shd w:val="clear" w:color="auto" w:fill="FFFFFF"/>
          </w:rPr>
          <w:t xml:space="preserve">  </w:t>
        </w:r>
        <w:proofErr w:type="gramStart"/>
        <w:r>
          <w:rPr>
            <w:rFonts w:ascii="Consolas" w:hAnsi="Consolas"/>
            <w:color w:val="000000"/>
            <w:shd w:val="clear" w:color="auto" w:fill="FFFFFF"/>
          </w:rPr>
          <w:t>Your</w:t>
        </w:r>
        <w:proofErr w:type="gramEnd"/>
        <w:r>
          <w:rPr>
            <w:rFonts w:ascii="Consolas" w:hAnsi="Consolas"/>
            <w:color w:val="000000"/>
            <w:shd w:val="clear" w:color="auto" w:fill="FFFFFF"/>
          </w:rPr>
          <w:t xml:space="preserve"> browser does not support the video tag.</w:t>
        </w:r>
        <w:r>
          <w:rPr>
            <w:rFonts w:ascii="Consolas" w:hAnsi="Consolas"/>
            <w:color w:val="000000"/>
          </w:rPr>
          <w:br/>
        </w:r>
        <w:r>
          <w:rPr>
            <w:rFonts w:ascii="Consolas" w:hAnsi="Consolas"/>
            <w:color w:val="0000CD"/>
          </w:rPr>
          <w:t>&lt;</w:t>
        </w:r>
        <w:r>
          <w:rPr>
            <w:rFonts w:ascii="Consolas" w:hAnsi="Consolas"/>
            <w:color w:val="A52A2A"/>
          </w:rPr>
          <w:t>/video</w:t>
        </w:r>
        <w:r>
          <w:rPr>
            <w:rFonts w:ascii="Consolas" w:hAnsi="Consolas"/>
            <w:color w:val="0000CD"/>
          </w:rPr>
          <w:t>&gt;</w:t>
        </w:r>
      </w:ins>
    </w:p>
    <w:p w:rsidR="00DE5773" w:rsidRDefault="00DE5773" w:rsidP="00967188">
      <w:pPr>
        <w:tabs>
          <w:tab w:val="left" w:pos="1770"/>
        </w:tabs>
        <w:rPr>
          <w:ins w:id="242" w:author="SALAM THABET Doghmash ♥" w:date="2017-08-04T18:41:00Z"/>
          <w:rFonts w:ascii="Consolas" w:hAnsi="Consolas"/>
          <w:color w:val="0000CD"/>
        </w:rPr>
      </w:pPr>
    </w:p>
    <w:p w:rsidR="00DE5773" w:rsidRPr="00DE5773" w:rsidRDefault="00DE5773" w:rsidP="00DE5773">
      <w:pPr>
        <w:tabs>
          <w:tab w:val="left" w:pos="1770"/>
        </w:tabs>
        <w:rPr>
          <w:ins w:id="243" w:author="SALAM THABET Doghmash ♥" w:date="2017-08-04T18:47:00Z"/>
          <w:b/>
          <w:bCs/>
        </w:rPr>
      </w:pPr>
      <w:ins w:id="244" w:author="SALAM THABET Doghmash ♥" w:date="2017-08-04T18:47:00Z">
        <w:r w:rsidRPr="00DE5773">
          <w:rPr>
            <w:b/>
            <w:bCs/>
          </w:rPr>
          <w:t>&lt;</w:t>
        </w:r>
        <w:proofErr w:type="spellStart"/>
        <w:proofErr w:type="gramStart"/>
        <w:r w:rsidRPr="00DE5773">
          <w:rPr>
            <w:b/>
            <w:bCs/>
          </w:rPr>
          <w:t>fieldset</w:t>
        </w:r>
        <w:proofErr w:type="spellEnd"/>
        <w:proofErr w:type="gramEnd"/>
        <w:r w:rsidRPr="00DE5773">
          <w:rPr>
            <w:b/>
            <w:bCs/>
          </w:rPr>
          <w:t>&gt;</w:t>
        </w:r>
      </w:ins>
    </w:p>
    <w:p w:rsidR="00DE5773" w:rsidRPr="00DE5773" w:rsidRDefault="00DE5773" w:rsidP="00DE5773">
      <w:pPr>
        <w:tabs>
          <w:tab w:val="left" w:pos="1770"/>
        </w:tabs>
        <w:rPr>
          <w:ins w:id="245" w:author="SALAM THABET Doghmash ♥" w:date="2017-08-04T18:47:00Z"/>
          <w:b/>
          <w:bCs/>
        </w:rPr>
      </w:pPr>
      <w:ins w:id="246" w:author="SALAM THABET Doghmash ♥" w:date="2017-08-04T18:47:00Z">
        <w:r w:rsidRPr="00DE5773">
          <w:rPr>
            <w:b/>
            <w:bCs/>
          </w:rPr>
          <w:t xml:space="preserve">  &lt;</w:t>
        </w:r>
        <w:proofErr w:type="gramStart"/>
        <w:r w:rsidRPr="00DE5773">
          <w:rPr>
            <w:b/>
            <w:bCs/>
          </w:rPr>
          <w:t>legend&gt;</w:t>
        </w:r>
        <w:proofErr w:type="spellStart"/>
        <w:proofErr w:type="gramEnd"/>
        <w:r w:rsidRPr="00DE5773">
          <w:rPr>
            <w:b/>
            <w:bCs/>
          </w:rPr>
          <w:t>Personalia</w:t>
        </w:r>
        <w:proofErr w:type="spellEnd"/>
        <w:r w:rsidRPr="00DE5773">
          <w:rPr>
            <w:b/>
            <w:bCs/>
          </w:rPr>
          <w:t>:&lt;/legend&gt;</w:t>
        </w:r>
      </w:ins>
    </w:p>
    <w:p w:rsidR="00DE5773" w:rsidRPr="00DE5773" w:rsidRDefault="00DE5773" w:rsidP="00DE5773">
      <w:pPr>
        <w:tabs>
          <w:tab w:val="left" w:pos="1770"/>
        </w:tabs>
        <w:rPr>
          <w:ins w:id="247" w:author="SALAM THABET Doghmash ♥" w:date="2017-08-04T18:47:00Z"/>
          <w:b/>
          <w:bCs/>
        </w:rPr>
      </w:pPr>
      <w:ins w:id="248" w:author="SALAM THABET Doghmash ♥" w:date="2017-08-04T18:47:00Z">
        <w:r w:rsidRPr="00DE5773">
          <w:rPr>
            <w:b/>
            <w:bCs/>
          </w:rPr>
          <w:t xml:space="preserve">  Name: &lt;input type="text"&gt;&lt;</w:t>
        </w:r>
        <w:proofErr w:type="spellStart"/>
        <w:r w:rsidRPr="00DE5773">
          <w:rPr>
            <w:b/>
            <w:bCs/>
          </w:rPr>
          <w:t>br</w:t>
        </w:r>
        <w:proofErr w:type="spellEnd"/>
        <w:r w:rsidRPr="00DE5773">
          <w:rPr>
            <w:b/>
            <w:bCs/>
          </w:rPr>
          <w:t>&gt;</w:t>
        </w:r>
      </w:ins>
    </w:p>
    <w:p w:rsidR="00DE5773" w:rsidRPr="00DE5773" w:rsidRDefault="00DE5773" w:rsidP="00DE5773">
      <w:pPr>
        <w:tabs>
          <w:tab w:val="left" w:pos="1770"/>
        </w:tabs>
        <w:rPr>
          <w:ins w:id="249" w:author="SALAM THABET Doghmash ♥" w:date="2017-08-04T18:47:00Z"/>
          <w:b/>
          <w:bCs/>
        </w:rPr>
      </w:pPr>
      <w:ins w:id="250" w:author="SALAM THABET Doghmash ♥" w:date="2017-08-04T18:47:00Z">
        <w:r w:rsidRPr="00DE5773">
          <w:rPr>
            <w:b/>
            <w:bCs/>
          </w:rPr>
          <w:t xml:space="preserve">  Email: &lt;input type="text"&gt;&lt;</w:t>
        </w:r>
        <w:proofErr w:type="spellStart"/>
        <w:r w:rsidRPr="00DE5773">
          <w:rPr>
            <w:b/>
            <w:bCs/>
          </w:rPr>
          <w:t>br</w:t>
        </w:r>
        <w:proofErr w:type="spellEnd"/>
        <w:r w:rsidRPr="00DE5773">
          <w:rPr>
            <w:b/>
            <w:bCs/>
          </w:rPr>
          <w:t>&gt;</w:t>
        </w:r>
      </w:ins>
    </w:p>
    <w:p w:rsidR="00DE5773" w:rsidRPr="00DE5773" w:rsidRDefault="00DE5773" w:rsidP="00DE5773">
      <w:pPr>
        <w:tabs>
          <w:tab w:val="left" w:pos="1770"/>
        </w:tabs>
        <w:rPr>
          <w:ins w:id="251" w:author="SALAM THABET Doghmash ♥" w:date="2017-08-04T18:47:00Z"/>
          <w:b/>
          <w:bCs/>
        </w:rPr>
      </w:pPr>
      <w:ins w:id="252" w:author="SALAM THABET Doghmash ♥" w:date="2017-08-04T18:47:00Z">
        <w:r w:rsidRPr="00DE5773">
          <w:rPr>
            <w:b/>
            <w:bCs/>
          </w:rPr>
          <w:t xml:space="preserve">  Date of birth: &lt;input type="text"&gt;</w:t>
        </w:r>
      </w:ins>
    </w:p>
    <w:p w:rsidR="00DE5773" w:rsidRPr="00967188" w:rsidRDefault="00DE5773" w:rsidP="00DE5773">
      <w:pPr>
        <w:tabs>
          <w:tab w:val="left" w:pos="1770"/>
        </w:tabs>
        <w:rPr>
          <w:b/>
          <w:bCs/>
          <w:rtl/>
        </w:rPr>
      </w:pPr>
      <w:ins w:id="253" w:author="SALAM THABET Doghmash ♥" w:date="2017-08-04T18:47:00Z">
        <w:r w:rsidRPr="00DE5773">
          <w:rPr>
            <w:b/>
            <w:bCs/>
          </w:rPr>
          <w:t xml:space="preserve"> &lt;/</w:t>
        </w:r>
        <w:proofErr w:type="spellStart"/>
        <w:r w:rsidRPr="00DE5773">
          <w:rPr>
            <w:b/>
            <w:bCs/>
          </w:rPr>
          <w:t>fieldset</w:t>
        </w:r>
        <w:proofErr w:type="spellEnd"/>
        <w:r w:rsidRPr="00DE5773">
          <w:rPr>
            <w:b/>
            <w:bCs/>
          </w:rPr>
          <w:t>&gt;</w:t>
        </w:r>
      </w:ins>
    </w:p>
    <w:p w:rsidR="00867D7A" w:rsidRPr="00867D7A" w:rsidRDefault="00867D7A" w:rsidP="00867D7A">
      <w:pPr>
        <w:tabs>
          <w:tab w:val="left" w:pos="1770"/>
        </w:tabs>
        <w:rPr>
          <w:b/>
          <w:bCs/>
        </w:rPr>
      </w:pPr>
    </w:p>
    <w:sectPr w:rsidR="00867D7A" w:rsidRPr="0086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3904"/>
    <w:multiLevelType w:val="hybridMultilevel"/>
    <w:tmpl w:val="EF9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F6582"/>
    <w:multiLevelType w:val="hybridMultilevel"/>
    <w:tmpl w:val="B47EFB82"/>
    <w:lvl w:ilvl="0" w:tplc="BE0C7EF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55F3F8D"/>
    <w:multiLevelType w:val="hybridMultilevel"/>
    <w:tmpl w:val="A0127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12C1C"/>
    <w:multiLevelType w:val="hybridMultilevel"/>
    <w:tmpl w:val="EFC02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637E8E"/>
    <w:multiLevelType w:val="hybridMultilevel"/>
    <w:tmpl w:val="A8AAE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M THABET Doghmash ♥">
    <w15:presenceInfo w15:providerId="Windows Live" w15:userId="25440ade35071a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21"/>
    <w:rsid w:val="00024E12"/>
    <w:rsid w:val="000776CC"/>
    <w:rsid w:val="000C795C"/>
    <w:rsid w:val="00134987"/>
    <w:rsid w:val="001351DC"/>
    <w:rsid w:val="001C2ADB"/>
    <w:rsid w:val="001C5F2D"/>
    <w:rsid w:val="0020362B"/>
    <w:rsid w:val="002B58FE"/>
    <w:rsid w:val="002B5B0D"/>
    <w:rsid w:val="003101F0"/>
    <w:rsid w:val="00352F7B"/>
    <w:rsid w:val="00390761"/>
    <w:rsid w:val="003B4051"/>
    <w:rsid w:val="00472951"/>
    <w:rsid w:val="004B31DE"/>
    <w:rsid w:val="00627B23"/>
    <w:rsid w:val="006F777C"/>
    <w:rsid w:val="00753A21"/>
    <w:rsid w:val="008049B1"/>
    <w:rsid w:val="00867D7A"/>
    <w:rsid w:val="00897071"/>
    <w:rsid w:val="008D5E72"/>
    <w:rsid w:val="00906F71"/>
    <w:rsid w:val="00915A26"/>
    <w:rsid w:val="00964A19"/>
    <w:rsid w:val="00967188"/>
    <w:rsid w:val="00A21449"/>
    <w:rsid w:val="00A55EBE"/>
    <w:rsid w:val="00A94970"/>
    <w:rsid w:val="00B61860"/>
    <w:rsid w:val="00C048CD"/>
    <w:rsid w:val="00C4145B"/>
    <w:rsid w:val="00C50502"/>
    <w:rsid w:val="00D371B5"/>
    <w:rsid w:val="00D8372D"/>
    <w:rsid w:val="00DB0AA5"/>
    <w:rsid w:val="00DE5773"/>
    <w:rsid w:val="00E44069"/>
    <w:rsid w:val="00E4480B"/>
    <w:rsid w:val="00EC7112"/>
    <w:rsid w:val="00EC766B"/>
    <w:rsid w:val="00ED4B93"/>
    <w:rsid w:val="00F468E5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E3F67-C48D-46EC-81D6-EA09A28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THABET Doghmash ♥</dc:creator>
  <cp:keywords/>
  <dc:description/>
  <cp:lastModifiedBy>SALAM THABET Doghmash ♥</cp:lastModifiedBy>
  <cp:revision>31</cp:revision>
  <dcterms:created xsi:type="dcterms:W3CDTF">2017-07-15T17:09:00Z</dcterms:created>
  <dcterms:modified xsi:type="dcterms:W3CDTF">2017-08-20T09:18:00Z</dcterms:modified>
</cp:coreProperties>
</file>